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5A5DF" w14:textId="77777777" w:rsidR="003D255B" w:rsidRDefault="00000000">
      <w:pPr>
        <w:pStyle w:val="Titolo"/>
      </w:pPr>
      <w:r>
        <w:rPr>
          <w:color w:val="FF0000"/>
        </w:rPr>
        <w:t>T16: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Prenotazione</w:t>
      </w:r>
      <w:r>
        <w:rPr>
          <w:color w:val="FF0000"/>
          <w:spacing w:val="-2"/>
        </w:rPr>
        <w:t xml:space="preserve"> vaccinazioni</w:t>
      </w:r>
    </w:p>
    <w:p w14:paraId="7A3923DD" w14:textId="77777777" w:rsidR="003D255B" w:rsidRDefault="003D255B">
      <w:pPr>
        <w:pStyle w:val="Corpotesto"/>
        <w:ind w:left="0"/>
        <w:jc w:val="left"/>
        <w:rPr>
          <w:b/>
        </w:rPr>
      </w:pPr>
    </w:p>
    <w:p w14:paraId="7D21DCE7" w14:textId="77777777" w:rsidR="003D255B" w:rsidRDefault="00000000">
      <w:pPr>
        <w:pStyle w:val="Corpotesto"/>
        <w:ind w:right="180"/>
      </w:pPr>
      <w:r>
        <w:t>Si vuole</w:t>
      </w:r>
      <w:r>
        <w:rPr>
          <w:spacing w:val="-1"/>
        </w:rPr>
        <w:t xml:space="preserve"> </w:t>
      </w:r>
      <w:r>
        <w:t>realizzare</w:t>
      </w:r>
      <w:r>
        <w:rPr>
          <w:spacing w:val="-2"/>
        </w:rPr>
        <w:t xml:space="preserve"> </w:t>
      </w:r>
      <w:r>
        <w:t>un sistema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farmacia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prenotazione</w:t>
      </w:r>
      <w:r>
        <w:rPr>
          <w:spacing w:val="-1"/>
        </w:rPr>
        <w:t xml:space="preserve"> </w:t>
      </w:r>
      <w:r>
        <w:t>degli appuntamenti per le vaccinazioni.</w:t>
      </w:r>
    </w:p>
    <w:p w14:paraId="1724816E" w14:textId="77777777" w:rsidR="003D255B" w:rsidRDefault="00000000">
      <w:pPr>
        <w:pStyle w:val="Corpotesto"/>
        <w:spacing w:before="1"/>
        <w:ind w:righ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69408" behindDoc="1" locked="0" layoutInCell="1" allowOverlap="1" wp14:anchorId="124E06B6" wp14:editId="566425DE">
                <wp:simplePos x="0" y="0"/>
                <wp:positionH relativeFrom="page">
                  <wp:posOffset>719632</wp:posOffset>
                </wp:positionH>
                <wp:positionV relativeFrom="paragraph">
                  <wp:posOffset>900189</wp:posOffset>
                </wp:positionV>
                <wp:extent cx="643255" cy="13525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25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135255">
                              <a:moveTo>
                                <a:pt x="608929" y="0"/>
                              </a:moveTo>
                              <a:lnTo>
                                <a:pt x="33741" y="0"/>
                              </a:lnTo>
                              <a:lnTo>
                                <a:pt x="21351" y="5799"/>
                              </a:lnTo>
                              <a:lnTo>
                                <a:pt x="10544" y="21088"/>
                              </a:lnTo>
                              <a:lnTo>
                                <a:pt x="2899" y="42703"/>
                              </a:lnTo>
                              <a:lnTo>
                                <a:pt x="0" y="67482"/>
                              </a:lnTo>
                              <a:lnTo>
                                <a:pt x="2899" y="92261"/>
                              </a:lnTo>
                              <a:lnTo>
                                <a:pt x="10544" y="113877"/>
                              </a:lnTo>
                              <a:lnTo>
                                <a:pt x="21351" y="129166"/>
                              </a:lnTo>
                              <a:lnTo>
                                <a:pt x="33741" y="134965"/>
                              </a:lnTo>
                              <a:lnTo>
                                <a:pt x="608929" y="134965"/>
                              </a:lnTo>
                              <a:lnTo>
                                <a:pt x="621318" y="129166"/>
                              </a:lnTo>
                              <a:lnTo>
                                <a:pt x="632126" y="113877"/>
                              </a:lnTo>
                              <a:lnTo>
                                <a:pt x="639771" y="92261"/>
                              </a:lnTo>
                              <a:lnTo>
                                <a:pt x="642670" y="67482"/>
                              </a:lnTo>
                              <a:lnTo>
                                <a:pt x="639771" y="42703"/>
                              </a:lnTo>
                              <a:lnTo>
                                <a:pt x="632126" y="21088"/>
                              </a:lnTo>
                              <a:lnTo>
                                <a:pt x="621318" y="5799"/>
                              </a:lnTo>
                              <a:lnTo>
                                <a:pt x="608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5C8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DFAEF" id="Graphic 1" o:spid="_x0000_s1026" style="position:absolute;margin-left:56.65pt;margin-top:70.9pt;width:50.65pt;height:10.65pt;z-index:-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255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" path="m608929,l33741,,21351,5799,10544,21088,2899,42703,,67482,2899,92261r7645,21616l21351,129166r12390,5799l608929,134965r12389,-5799l632126,113877r7645,-21616l642670,67482,639771,42703,632126,21088,621318,5799,608929,xe" fillcolor="#fb5c89" stroked="f">
                <v:path arrowok="t"/>
                <w10:wrap anchorx="page"/>
              </v:shape>
            </w:pict>
          </mc:Fallback>
        </mc:AlternateContent>
      </w:r>
      <w:r>
        <w:t>La</w:t>
      </w:r>
      <w:r>
        <w:rPr>
          <w:spacing w:val="-3"/>
        </w:rPr>
        <w:t xml:space="preserve"> </w:t>
      </w:r>
      <w:r>
        <w:t>Società che richiede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gestisce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piccola catena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 w:rsidRPr="00A36790">
        <w:rPr>
          <w:color w:val="000000"/>
          <w:highlight w:val="cyan"/>
          <w:shd w:val="clear" w:color="auto" w:fill="69B0F1"/>
        </w:rPr>
        <w:t>farmacie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diversi</w:t>
      </w:r>
      <w:r>
        <w:rPr>
          <w:color w:val="000000"/>
          <w:spacing w:val="-1"/>
        </w:rPr>
        <w:t xml:space="preserve"> </w:t>
      </w:r>
      <w:r>
        <w:rPr>
          <w:color w:val="000000"/>
          <w:shd w:val="clear" w:color="auto" w:fill="7CC868"/>
        </w:rPr>
        <w:t>quartieri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della </w:t>
      </w:r>
      <w:r w:rsidRPr="00EE594F">
        <w:rPr>
          <w:color w:val="000000"/>
          <w:highlight w:val="green"/>
        </w:rPr>
        <w:t>città</w:t>
      </w:r>
      <w:r>
        <w:rPr>
          <w:color w:val="000000"/>
        </w:rPr>
        <w:t xml:space="preserve">. In ciascuna farmacia </w:t>
      </w:r>
      <w:r>
        <w:rPr>
          <w:color w:val="000000"/>
          <w:shd w:val="clear" w:color="auto" w:fill="FACD5A"/>
        </w:rPr>
        <w:t xml:space="preserve">si possono prenotare i </w:t>
      </w:r>
      <w:r w:rsidRPr="00A36790">
        <w:rPr>
          <w:color w:val="000000" w:themeColor="text1"/>
          <w:highlight w:val="cyan"/>
          <w:shd w:val="clear" w:color="auto" w:fill="FACD5A"/>
        </w:rPr>
        <w:t>vaccini</w:t>
      </w:r>
      <w:r w:rsidRPr="00EE594F">
        <w:rPr>
          <w:color w:val="000000" w:themeColor="text1"/>
        </w:rPr>
        <w:t xml:space="preserve"> </w:t>
      </w:r>
      <w:proofErr w:type="spellStart"/>
      <w:r>
        <w:rPr>
          <w:color w:val="000000"/>
          <w:shd w:val="clear" w:color="auto" w:fill="7CC868"/>
        </w:rPr>
        <w:t>Pfischio</w:t>
      </w:r>
      <w:proofErr w:type="spellEnd"/>
      <w:r>
        <w:rPr>
          <w:color w:val="000000"/>
          <w:shd w:val="clear" w:color="auto" w:fill="7CC868"/>
        </w:rPr>
        <w:t xml:space="preserve">, Antiqua e </w:t>
      </w:r>
      <w:proofErr w:type="spellStart"/>
      <w:r>
        <w:rPr>
          <w:color w:val="000000"/>
          <w:shd w:val="clear" w:color="auto" w:fill="7CC868"/>
        </w:rPr>
        <w:t>AsperaZenzero</w:t>
      </w:r>
      <w:proofErr w:type="spellEnd"/>
      <w:r>
        <w:rPr>
          <w:color w:val="000000"/>
        </w:rPr>
        <w:t xml:space="preserve">. Il </w:t>
      </w:r>
      <w:r w:rsidRPr="00EE594F">
        <w:rPr>
          <w:color w:val="000000"/>
          <w:highlight w:val="red"/>
          <w:shd w:val="clear" w:color="auto" w:fill="FB5C89"/>
        </w:rPr>
        <w:t>Dirigente</w:t>
      </w:r>
      <w:r>
        <w:rPr>
          <w:color w:val="000000"/>
        </w:rPr>
        <w:t xml:space="preserve"> della Società </w:t>
      </w:r>
      <w:r>
        <w:rPr>
          <w:color w:val="000000"/>
          <w:shd w:val="clear" w:color="auto" w:fill="FACD5A"/>
        </w:rPr>
        <w:t xml:space="preserve">registra nel sistema i </w:t>
      </w:r>
      <w:proofErr w:type="spellStart"/>
      <w:r w:rsidRPr="00EE594F">
        <w:rPr>
          <w:color w:val="000000"/>
          <w:highlight w:val="red"/>
          <w:shd w:val="clear" w:color="auto" w:fill="FACD5A"/>
        </w:rPr>
        <w:t>CapiFarmacia</w:t>
      </w:r>
      <w:proofErr w:type="spellEnd"/>
      <w:r>
        <w:rPr>
          <w:color w:val="000000"/>
        </w:rPr>
        <w:t>,</w:t>
      </w:r>
      <w:r>
        <w:rPr>
          <w:color w:val="000000"/>
          <w:shd w:val="clear" w:color="auto" w:fill="FACD5A"/>
        </w:rPr>
        <w:t xml:space="preserve"> uno per ciascuna farmacia</w:t>
      </w:r>
      <w:r>
        <w:rPr>
          <w:color w:val="000000"/>
        </w:rPr>
        <w:t xml:space="preserve">, addetti alla gestione delle prenotazioni, i quali per effetto della registrazione da parte del Dirigente </w:t>
      </w:r>
      <w:r>
        <w:rPr>
          <w:color w:val="000000"/>
          <w:shd w:val="clear" w:color="auto" w:fill="FACD5A"/>
        </w:rPr>
        <w:t>ricevono per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posta elettronica</w:t>
      </w:r>
      <w:r>
        <w:rPr>
          <w:color w:val="000000"/>
        </w:rPr>
        <w:t xml:space="preserve"> le </w:t>
      </w:r>
      <w:r>
        <w:rPr>
          <w:color w:val="000000"/>
          <w:shd w:val="clear" w:color="auto" w:fill="7CC868"/>
        </w:rPr>
        <w:t>credenziali di accesso</w:t>
      </w:r>
      <w:r>
        <w:rPr>
          <w:color w:val="000000"/>
        </w:rPr>
        <w:t xml:space="preserve"> al sistema. A loro volta, i </w:t>
      </w:r>
      <w:proofErr w:type="spellStart"/>
      <w:r>
        <w:rPr>
          <w:color w:val="000000"/>
        </w:rPr>
        <w:t>CapiFarmacia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FFEF66"/>
        </w:rPr>
        <w:t xml:space="preserve">registrano </w:t>
      </w:r>
      <w:proofErr w:type="gramStart"/>
      <w:r>
        <w:rPr>
          <w:color w:val="000000"/>
          <w:shd w:val="clear" w:color="auto" w:fill="FFEF66"/>
        </w:rPr>
        <w:t>i</w:t>
      </w:r>
      <w:r>
        <w:rPr>
          <w:color w:val="000000"/>
          <w:spacing w:val="-1"/>
          <w:shd w:val="clear" w:color="auto" w:fill="FFEF66"/>
        </w:rPr>
        <w:t xml:space="preserve"> </w:t>
      </w:r>
      <w:r>
        <w:rPr>
          <w:color w:val="000000"/>
          <w:spacing w:val="-1"/>
        </w:rPr>
        <w:t xml:space="preserve"> </w:t>
      </w:r>
      <w:r w:rsidRPr="00EE594F">
        <w:rPr>
          <w:color w:val="000000"/>
          <w:highlight w:val="red"/>
          <w:shd w:val="clear" w:color="auto" w:fill="FFEF66"/>
        </w:rPr>
        <w:t>Farmacisti</w:t>
      </w:r>
      <w:proofErr w:type="gramEnd"/>
      <w:r>
        <w:rPr>
          <w:color w:val="000000"/>
          <w:shd w:val="clear" w:color="auto" w:fill="FFEF66"/>
        </w:rPr>
        <w:t>, che</w:t>
      </w:r>
      <w:r>
        <w:rPr>
          <w:color w:val="000000"/>
          <w:spacing w:val="-1"/>
          <w:shd w:val="clear" w:color="auto" w:fill="FFEF66"/>
        </w:rPr>
        <w:t xml:space="preserve"> </w:t>
      </w:r>
      <w:r>
        <w:rPr>
          <w:color w:val="000000"/>
          <w:shd w:val="clear" w:color="auto" w:fill="FFEF66"/>
        </w:rPr>
        <w:t>per effetto della registrazione ricevono per posta elettronica le credenziali di accesso</w:t>
      </w:r>
      <w:r>
        <w:rPr>
          <w:color w:val="000000"/>
        </w:rPr>
        <w:t xml:space="preserve"> al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sistema.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Tutti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giorni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della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settimana,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sabato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domenica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compresi,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sono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due</w:t>
      </w:r>
      <w:r>
        <w:rPr>
          <w:color w:val="000000"/>
          <w:spacing w:val="-7"/>
        </w:rPr>
        <w:t xml:space="preserve"> </w:t>
      </w:r>
      <w:r>
        <w:rPr>
          <w:color w:val="000000"/>
          <w:shd w:val="clear" w:color="auto" w:fill="7CC868"/>
        </w:rPr>
        <w:t>turni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per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servizio di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vaccinazione,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uno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dalle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8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alle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14, l’altro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dalle 14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alle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20. </w:t>
      </w:r>
      <w:bookmarkStart w:id="0" w:name="_Hlk195090857"/>
      <w:r>
        <w:rPr>
          <w:color w:val="000000"/>
          <w:shd w:val="clear" w:color="auto" w:fill="FACD5A"/>
        </w:rPr>
        <w:t>Il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sistema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deve effettuare</w:t>
      </w:r>
      <w:r>
        <w:rPr>
          <w:color w:val="000000"/>
          <w:spacing w:val="-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le prenotazioni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distanziando</w:t>
      </w:r>
      <w:r>
        <w:rPr>
          <w:color w:val="000000"/>
          <w:spacing w:val="-6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gli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appuntamenti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15</w:t>
      </w:r>
      <w:r>
        <w:rPr>
          <w:color w:val="000000"/>
          <w:spacing w:val="-6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minuti</w:t>
      </w:r>
      <w:r>
        <w:rPr>
          <w:color w:val="000000"/>
          <w:spacing w:val="-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l’uno</w:t>
      </w:r>
      <w:r>
        <w:rPr>
          <w:color w:val="000000"/>
          <w:spacing w:val="-3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dall’altro</w:t>
      </w:r>
      <w:bookmarkEnd w:id="0"/>
      <w:r>
        <w:rPr>
          <w:color w:val="000000"/>
        </w:rPr>
        <w:t>.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CapiFarmacia</w:t>
      </w:r>
      <w:proofErr w:type="spellEnd"/>
      <w:r>
        <w:rPr>
          <w:color w:val="000000"/>
          <w:spacing w:val="-7"/>
        </w:rPr>
        <w:t xml:space="preserve"> </w:t>
      </w:r>
      <w:r>
        <w:rPr>
          <w:color w:val="000000"/>
          <w:shd w:val="clear" w:color="auto" w:fill="FFEF66"/>
        </w:rPr>
        <w:t>inseriscono</w:t>
      </w:r>
      <w:r>
        <w:rPr>
          <w:color w:val="000000"/>
          <w:spacing w:val="-4"/>
          <w:shd w:val="clear" w:color="auto" w:fill="FFEF66"/>
        </w:rPr>
        <w:t xml:space="preserve"> </w:t>
      </w:r>
      <w:r>
        <w:rPr>
          <w:color w:val="000000"/>
          <w:shd w:val="clear" w:color="auto" w:fill="FFEF66"/>
        </w:rPr>
        <w:t>nel</w:t>
      </w:r>
      <w:r>
        <w:rPr>
          <w:color w:val="000000"/>
          <w:spacing w:val="-5"/>
          <w:shd w:val="clear" w:color="auto" w:fill="FFEF66"/>
        </w:rPr>
        <w:t xml:space="preserve"> </w:t>
      </w:r>
      <w:r>
        <w:rPr>
          <w:color w:val="000000"/>
          <w:shd w:val="clear" w:color="auto" w:fill="FFEF66"/>
        </w:rPr>
        <w:t>sistema</w:t>
      </w:r>
      <w:r>
        <w:rPr>
          <w:color w:val="000000"/>
          <w:spacing w:val="-2"/>
          <w:shd w:val="clear" w:color="auto" w:fill="FFEF66"/>
        </w:rPr>
        <w:t xml:space="preserve"> </w:t>
      </w:r>
      <w:proofErr w:type="gramStart"/>
      <w:r>
        <w:rPr>
          <w:color w:val="000000"/>
          <w:shd w:val="clear" w:color="auto" w:fill="FFEF66"/>
        </w:rPr>
        <w:t>i</w:t>
      </w:r>
      <w:r>
        <w:rPr>
          <w:color w:val="000000"/>
          <w:spacing w:val="-6"/>
          <w:shd w:val="clear" w:color="auto" w:fill="FFEF66"/>
        </w:rPr>
        <w:t xml:space="preserve"> </w:t>
      </w:r>
      <w:r>
        <w:rPr>
          <w:color w:val="000000"/>
          <w:spacing w:val="-6"/>
        </w:rPr>
        <w:t xml:space="preserve"> </w:t>
      </w:r>
      <w:r>
        <w:rPr>
          <w:color w:val="000000"/>
          <w:shd w:val="clear" w:color="auto" w:fill="FFEF66"/>
        </w:rPr>
        <w:t>turni</w:t>
      </w:r>
      <w:proofErr w:type="gramEnd"/>
      <w:r>
        <w:rPr>
          <w:color w:val="000000"/>
          <w:shd w:val="clear" w:color="auto" w:fill="FFEF66"/>
        </w:rPr>
        <w:t xml:space="preserve"> dei Farmacisti per la settimana successiva</w:t>
      </w:r>
      <w:r>
        <w:rPr>
          <w:color w:val="000000"/>
        </w:rPr>
        <w:t xml:space="preserve"> (un Farmacista per turno).</w:t>
      </w:r>
    </w:p>
    <w:p w14:paraId="6E862802" w14:textId="77777777" w:rsidR="003D255B" w:rsidRDefault="003D255B">
      <w:pPr>
        <w:pStyle w:val="Corpotesto"/>
        <w:ind w:left="0"/>
        <w:jc w:val="left"/>
      </w:pPr>
    </w:p>
    <w:p w14:paraId="2BB9C6C5" w14:textId="77777777" w:rsidR="003D255B" w:rsidRDefault="00000000">
      <w:pPr>
        <w:pStyle w:val="Corpotesto"/>
        <w:ind w:right="171"/>
      </w:pPr>
      <w:r>
        <w:t>Tramite</w:t>
      </w:r>
      <w:r>
        <w:rPr>
          <w:spacing w:val="-1"/>
        </w:rPr>
        <w:t xml:space="preserve"> </w:t>
      </w:r>
      <w:r>
        <w:t xml:space="preserve">il sistema, un </w:t>
      </w:r>
      <w:r w:rsidRPr="00EE594F">
        <w:rPr>
          <w:color w:val="000000"/>
          <w:highlight w:val="red"/>
          <w:shd w:val="clear" w:color="auto" w:fill="FB5C89"/>
        </w:rPr>
        <w:t>cliente</w:t>
      </w:r>
      <w:r>
        <w:rPr>
          <w:color w:val="000000"/>
          <w:spacing w:val="-1"/>
        </w:rPr>
        <w:t xml:space="preserve"> </w:t>
      </w:r>
      <w:r>
        <w:rPr>
          <w:color w:val="000000"/>
          <w:shd w:val="clear" w:color="auto" w:fill="FACD5A"/>
        </w:rPr>
        <w:t>può prenotare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 xml:space="preserve">un </w:t>
      </w:r>
      <w:r w:rsidRPr="00A36790">
        <w:rPr>
          <w:color w:val="000000"/>
          <w:highlight w:val="cyan"/>
          <w:shd w:val="clear" w:color="auto" w:fill="FACD5A"/>
        </w:rPr>
        <w:t>appuntamento</w:t>
      </w:r>
      <w:r>
        <w:rPr>
          <w:color w:val="000000"/>
          <w:shd w:val="clear" w:color="auto" w:fill="FACD5A"/>
        </w:rPr>
        <w:t xml:space="preserve"> per una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vaccinazione</w:t>
      </w:r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selezionando la </w:t>
      </w:r>
      <w:r w:rsidRPr="00A36790">
        <w:rPr>
          <w:color w:val="000000"/>
          <w:highlight w:val="cyan"/>
          <w:shd w:val="clear" w:color="auto" w:fill="69B0F1"/>
        </w:rPr>
        <w:t>farmacia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  <w:shd w:val="clear" w:color="auto" w:fill="7CC868"/>
        </w:rPr>
        <w:t>giorno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  <w:shd w:val="clear" w:color="auto" w:fill="7CC868"/>
        </w:rPr>
        <w:t>vaccino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fornendo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proprio</w:t>
      </w:r>
      <w:r>
        <w:rPr>
          <w:color w:val="000000"/>
          <w:spacing w:val="-5"/>
        </w:rPr>
        <w:t xml:space="preserve"> </w:t>
      </w:r>
      <w:r>
        <w:rPr>
          <w:color w:val="000000"/>
          <w:shd w:val="clear" w:color="auto" w:fill="7CC868"/>
        </w:rPr>
        <w:t>nome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  <w:shd w:val="clear" w:color="auto" w:fill="7CC868"/>
        </w:rPr>
        <w:t>cognome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  <w:shd w:val="clear" w:color="auto" w:fill="7CC868"/>
        </w:rPr>
        <w:t>indirizzo</w:t>
      </w:r>
      <w:r>
        <w:rPr>
          <w:color w:val="000000"/>
          <w:spacing w:val="-6"/>
          <w:shd w:val="clear" w:color="auto" w:fill="7CC868"/>
        </w:rPr>
        <w:t xml:space="preserve"> </w:t>
      </w:r>
      <w:r>
        <w:rPr>
          <w:color w:val="000000"/>
          <w:shd w:val="clear" w:color="auto" w:fill="7CC868"/>
        </w:rPr>
        <w:t>di</w:t>
      </w:r>
      <w:r>
        <w:rPr>
          <w:color w:val="000000"/>
          <w:spacing w:val="-5"/>
          <w:shd w:val="clear" w:color="auto" w:fill="7CC868"/>
        </w:rPr>
        <w:t xml:space="preserve"> </w:t>
      </w:r>
      <w:r>
        <w:rPr>
          <w:color w:val="000000"/>
          <w:shd w:val="clear" w:color="auto" w:fill="7CC868"/>
        </w:rPr>
        <w:t>posta</w:t>
      </w:r>
      <w:r>
        <w:rPr>
          <w:color w:val="000000"/>
          <w:spacing w:val="-7"/>
          <w:shd w:val="clear" w:color="auto" w:fill="7CC868"/>
        </w:rPr>
        <w:t xml:space="preserve"> </w:t>
      </w:r>
      <w:r>
        <w:rPr>
          <w:color w:val="000000"/>
          <w:shd w:val="clear" w:color="auto" w:fill="7CC868"/>
        </w:rPr>
        <w:t>elettronica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 xml:space="preserve">e descrivendo, in un </w:t>
      </w:r>
      <w:r>
        <w:rPr>
          <w:color w:val="000000"/>
          <w:shd w:val="clear" w:color="auto" w:fill="7CC868"/>
        </w:rPr>
        <w:t>campo di testo</w:t>
      </w:r>
      <w:r>
        <w:rPr>
          <w:color w:val="000000"/>
        </w:rPr>
        <w:t xml:space="preserve">, eventuali allergie a farmaci. </w:t>
      </w:r>
      <w:r>
        <w:rPr>
          <w:color w:val="000000"/>
          <w:shd w:val="clear" w:color="auto" w:fill="FACD5A"/>
        </w:rPr>
        <w:t>Il cliente non sceglie l’ora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dell’appuntamento, ma il sistema assegna il primo orario disponibile nel giorno scelto</w:t>
      </w:r>
      <w:r>
        <w:rPr>
          <w:color w:val="000000"/>
        </w:rPr>
        <w:t xml:space="preserve">, </w:t>
      </w:r>
      <w:r>
        <w:rPr>
          <w:color w:val="000000"/>
          <w:shd w:val="clear" w:color="auto" w:fill="FACD5A"/>
        </w:rPr>
        <w:t>altrimenti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segnala l’indisponibilità per quel giorno</w:t>
      </w:r>
      <w:r>
        <w:rPr>
          <w:color w:val="000000"/>
        </w:rPr>
        <w:t xml:space="preserve">. </w:t>
      </w:r>
      <w:r>
        <w:rPr>
          <w:color w:val="000000"/>
          <w:shd w:val="clear" w:color="auto" w:fill="FACD5A"/>
        </w:rPr>
        <w:t xml:space="preserve">A prenotazione effettuata, </w:t>
      </w:r>
      <w:bookmarkStart w:id="1" w:name="_Hlk195091928"/>
      <w:r>
        <w:rPr>
          <w:color w:val="000000"/>
          <w:shd w:val="clear" w:color="auto" w:fill="FACD5A"/>
        </w:rPr>
        <w:t>il sistema invia al cliente per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posta</w:t>
      </w:r>
      <w:r>
        <w:rPr>
          <w:color w:val="000000"/>
          <w:spacing w:val="-12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elettronica</w:t>
      </w:r>
      <w:r>
        <w:rPr>
          <w:color w:val="000000"/>
          <w:spacing w:val="-12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1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messaggio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riepilogo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della</w:t>
      </w:r>
      <w:r>
        <w:rPr>
          <w:color w:val="000000"/>
          <w:spacing w:val="-12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prenotazione</w:t>
      </w:r>
      <w:bookmarkEnd w:id="1"/>
      <w:r>
        <w:rPr>
          <w:color w:val="000000"/>
        </w:rPr>
        <w:t>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contenente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l’indirizzo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della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 xml:space="preserve">Farmacia, il nome del vaccino, il giorno e l’ora dell’appuntamento, e l’indirizzo di una casella di posta elettronica (letta dal </w:t>
      </w:r>
      <w:proofErr w:type="spellStart"/>
      <w:r>
        <w:rPr>
          <w:color w:val="000000"/>
        </w:rPr>
        <w:t>CapoFarmacia</w:t>
      </w:r>
      <w:proofErr w:type="spellEnd"/>
      <w:r>
        <w:rPr>
          <w:color w:val="000000"/>
        </w:rPr>
        <w:t>) cui inviare un messaggio per eventualmente disdire l’appuntamento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prima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del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giorno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stabilito.</w:t>
      </w:r>
      <w:r>
        <w:rPr>
          <w:color w:val="000000"/>
          <w:spacing w:val="-15"/>
        </w:rPr>
        <w:t xml:space="preserve"> </w:t>
      </w:r>
      <w:r>
        <w:rPr>
          <w:color w:val="000000"/>
          <w:shd w:val="clear" w:color="auto" w:fill="FACD5A"/>
        </w:rPr>
        <w:t>Quando</w:t>
      </w:r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15"/>
          <w:shd w:val="clear" w:color="auto" w:fill="FACD5A"/>
        </w:rPr>
        <w:t xml:space="preserve"> </w:t>
      </w:r>
      <w:proofErr w:type="spellStart"/>
      <w:r>
        <w:rPr>
          <w:color w:val="000000"/>
          <w:shd w:val="clear" w:color="auto" w:fill="FACD5A"/>
        </w:rPr>
        <w:t>CapoFarmacia</w:t>
      </w:r>
      <w:proofErr w:type="spellEnd"/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riceve</w:t>
      </w:r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messaggio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disdetta,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accede al sistema per cancellare l’appuntamento.</w:t>
      </w:r>
    </w:p>
    <w:p w14:paraId="110B38BA" w14:textId="77777777" w:rsidR="003D255B" w:rsidRDefault="003D255B">
      <w:pPr>
        <w:pStyle w:val="Corpotesto"/>
        <w:ind w:left="0"/>
        <w:jc w:val="left"/>
      </w:pPr>
    </w:p>
    <w:p w14:paraId="768C0425" w14:textId="77777777" w:rsidR="003D255B" w:rsidRDefault="00000000">
      <w:pPr>
        <w:pStyle w:val="Corpotesto"/>
        <w:spacing w:before="1"/>
        <w:ind w:right="174"/>
      </w:pPr>
      <w:r>
        <w:t xml:space="preserve">Ad inizio turno, il Farmacista </w:t>
      </w:r>
      <w:r>
        <w:rPr>
          <w:color w:val="000000"/>
          <w:shd w:val="clear" w:color="auto" w:fill="FACD5A"/>
        </w:rPr>
        <w:t>consulta il sistema per stampare gli appuntamenti</w:t>
      </w:r>
      <w:r>
        <w:rPr>
          <w:color w:val="000000"/>
        </w:rPr>
        <w:t xml:space="preserve"> del turno. Ad ogni appuntamento,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il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Farmacista</w:t>
      </w:r>
      <w:r>
        <w:rPr>
          <w:color w:val="000000"/>
          <w:spacing w:val="-9"/>
        </w:rPr>
        <w:t xml:space="preserve"> </w:t>
      </w:r>
      <w:r>
        <w:rPr>
          <w:color w:val="000000"/>
          <w:shd w:val="clear" w:color="auto" w:fill="FACD5A"/>
        </w:rPr>
        <w:t>utilizza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il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sistema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per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registrare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(in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un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campo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di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testo)</w:t>
      </w:r>
      <w:r>
        <w:rPr>
          <w:color w:val="000000"/>
          <w:spacing w:val="-9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i</w:t>
      </w:r>
      <w:r>
        <w:rPr>
          <w:color w:val="000000"/>
          <w:spacing w:val="-8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dati</w:t>
      </w:r>
      <w:r>
        <w:rPr>
          <w:color w:val="000000"/>
          <w:spacing w:val="-10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anamnestici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del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paziente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prima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di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effettuare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vaccinazione,</w:t>
      </w:r>
      <w:r>
        <w:rPr>
          <w:color w:val="000000"/>
          <w:spacing w:val="-14"/>
        </w:rPr>
        <w:t xml:space="preserve"> </w:t>
      </w:r>
      <w:r>
        <w:rPr>
          <w:color w:val="000000"/>
          <w:shd w:val="clear" w:color="auto" w:fill="FACD5A"/>
        </w:rPr>
        <w:t>e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l’esito</w:t>
      </w:r>
      <w:r>
        <w:rPr>
          <w:color w:val="000000"/>
          <w:spacing w:val="-1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della</w:t>
      </w:r>
      <w:r>
        <w:rPr>
          <w:color w:val="000000"/>
          <w:spacing w:val="-15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vaccinazione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(effettuata/non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effettuata, e, se non effettuata, il Farmacista inserisce in un campo di testo la motivazione).</w:t>
      </w:r>
    </w:p>
    <w:p w14:paraId="7487F1B4" w14:textId="77777777" w:rsidR="003D255B" w:rsidRDefault="003D255B">
      <w:pPr>
        <w:pStyle w:val="Corpotesto"/>
        <w:ind w:left="0"/>
        <w:jc w:val="left"/>
      </w:pPr>
    </w:p>
    <w:p w14:paraId="1E5086BF" w14:textId="7F44EC9F" w:rsidR="003D255B" w:rsidRDefault="00000000">
      <w:pPr>
        <w:pStyle w:val="Corpotesto"/>
        <w:ind w:right="175"/>
        <w:rPr>
          <w:color w:val="000000"/>
          <w:shd w:val="clear" w:color="auto" w:fill="FACD5A"/>
        </w:rPr>
      </w:pPr>
      <w:r>
        <w:t>Alla fine di ogni giornata, s</w:t>
      </w:r>
      <w:r>
        <w:rPr>
          <w:color w:val="000000"/>
          <w:shd w:val="clear" w:color="auto" w:fill="FACD5A"/>
        </w:rPr>
        <w:t>ettimanalmente e mensilmente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il sistema invia per posta elettronica al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Dirigente dei report statistici sul numero di prenotazioni, di annullamenti e di vaccini effettuati in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ogni farmacia della catena.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 xml:space="preserve">Mensilmente il sistema invia inoltre ad un </w:t>
      </w:r>
      <w:r w:rsidRPr="000276D8">
        <w:rPr>
          <w:color w:val="000000"/>
          <w:highlight w:val="red"/>
          <w:shd w:val="clear" w:color="auto" w:fill="FACD5A"/>
        </w:rPr>
        <w:t>impiegato Amministrativo</w:t>
      </w:r>
      <w:r>
        <w:rPr>
          <w:color w:val="000000"/>
        </w:rPr>
        <w:t xml:space="preserve"> </w:t>
      </w:r>
      <w:r>
        <w:rPr>
          <w:color w:val="000000"/>
          <w:shd w:val="clear" w:color="auto" w:fill="FACD5A"/>
        </w:rPr>
        <w:t>l’elenco dei turni svolti da ciascun Farmacista, per la liquidazione dei compensi nel caso dei</w:t>
      </w:r>
      <w:r>
        <w:rPr>
          <w:color w:val="000000"/>
        </w:rPr>
        <w:t xml:space="preserve"> </w:t>
      </w:r>
      <w:r w:rsidRPr="005B5D43">
        <w:rPr>
          <w:color w:val="000000"/>
          <w:highlight w:val="magenta"/>
          <w:shd w:val="clear" w:color="auto" w:fill="FACD5A"/>
        </w:rPr>
        <w:t>Farmacisti non già dipendenti</w:t>
      </w:r>
      <w:r>
        <w:rPr>
          <w:color w:val="000000"/>
          <w:shd w:val="clear" w:color="auto" w:fill="FACD5A"/>
        </w:rPr>
        <w:t xml:space="preserve"> della Società.</w:t>
      </w:r>
      <w:r w:rsidR="00EE594F">
        <w:rPr>
          <w:color w:val="000000"/>
          <w:shd w:val="clear" w:color="auto" w:fill="FACD5A"/>
        </w:rPr>
        <w:t xml:space="preserve"> </w:t>
      </w:r>
    </w:p>
    <w:p w14:paraId="689B8B5C" w14:textId="77777777" w:rsidR="00EE594F" w:rsidRDefault="00EE594F">
      <w:pPr>
        <w:pStyle w:val="Corpotesto"/>
        <w:ind w:right="175"/>
        <w:rPr>
          <w:color w:val="000000"/>
          <w:shd w:val="clear" w:color="auto" w:fill="FACD5A"/>
        </w:rPr>
      </w:pPr>
    </w:p>
    <w:p w14:paraId="188C5540" w14:textId="77777777" w:rsidR="00EE594F" w:rsidRDefault="00EE594F">
      <w:pPr>
        <w:pStyle w:val="Corpotesto"/>
        <w:ind w:right="175"/>
      </w:pPr>
    </w:p>
    <w:p w14:paraId="3315AAF4" w14:textId="77777777" w:rsidR="00EE594F" w:rsidRDefault="00EE594F">
      <w:pPr>
        <w:pStyle w:val="Corpotesto"/>
        <w:ind w:right="175"/>
      </w:pPr>
    </w:p>
    <w:p w14:paraId="0852A127" w14:textId="77777777" w:rsidR="000276D8" w:rsidRDefault="000276D8">
      <w:pPr>
        <w:pStyle w:val="Corpotesto"/>
        <w:ind w:right="175"/>
      </w:pPr>
    </w:p>
    <w:p w14:paraId="58222C0E" w14:textId="77777777" w:rsidR="000276D8" w:rsidRDefault="000276D8">
      <w:pPr>
        <w:pStyle w:val="Corpotesto"/>
        <w:ind w:right="175"/>
      </w:pPr>
    </w:p>
    <w:p w14:paraId="6A87187F" w14:textId="77777777" w:rsidR="000276D8" w:rsidRDefault="000276D8">
      <w:pPr>
        <w:pStyle w:val="Corpotesto"/>
        <w:ind w:right="175"/>
      </w:pPr>
    </w:p>
    <w:p w14:paraId="7F9CBC70" w14:textId="77777777" w:rsidR="000276D8" w:rsidRDefault="000276D8">
      <w:pPr>
        <w:pStyle w:val="Corpotesto"/>
        <w:ind w:right="175"/>
      </w:pPr>
    </w:p>
    <w:p w14:paraId="0D4A237A" w14:textId="77777777" w:rsidR="000276D8" w:rsidRDefault="000276D8">
      <w:pPr>
        <w:pStyle w:val="Corpotesto"/>
        <w:ind w:right="175"/>
      </w:pPr>
    </w:p>
    <w:p w14:paraId="595E8F63" w14:textId="77777777" w:rsidR="000276D8" w:rsidRDefault="000276D8">
      <w:pPr>
        <w:pStyle w:val="Corpotesto"/>
        <w:ind w:right="175"/>
      </w:pPr>
    </w:p>
    <w:p w14:paraId="404F991B" w14:textId="77777777" w:rsidR="000276D8" w:rsidRDefault="000276D8">
      <w:pPr>
        <w:pStyle w:val="Corpotesto"/>
        <w:ind w:right="175"/>
      </w:pPr>
    </w:p>
    <w:p w14:paraId="5B760714" w14:textId="77777777" w:rsidR="000276D8" w:rsidRDefault="000276D8">
      <w:pPr>
        <w:pStyle w:val="Corpotesto"/>
        <w:ind w:right="175"/>
      </w:pPr>
    </w:p>
    <w:p w14:paraId="7920CBF9" w14:textId="77777777" w:rsidR="000276D8" w:rsidRDefault="000276D8">
      <w:pPr>
        <w:pStyle w:val="Corpotesto"/>
        <w:ind w:right="175"/>
      </w:pPr>
    </w:p>
    <w:p w14:paraId="38FA2301" w14:textId="77777777" w:rsidR="000276D8" w:rsidRDefault="000276D8">
      <w:pPr>
        <w:pStyle w:val="Corpotesto"/>
        <w:ind w:right="175"/>
      </w:pPr>
    </w:p>
    <w:p w14:paraId="63298AA1" w14:textId="77777777" w:rsidR="000276D8" w:rsidRDefault="000276D8">
      <w:pPr>
        <w:pStyle w:val="Corpotesto"/>
        <w:ind w:right="175"/>
      </w:pPr>
    </w:p>
    <w:p w14:paraId="728DC3E4" w14:textId="77777777" w:rsidR="000276D8" w:rsidRDefault="000276D8">
      <w:pPr>
        <w:pStyle w:val="Corpotesto"/>
        <w:ind w:right="175"/>
      </w:pPr>
    </w:p>
    <w:p w14:paraId="0FB2E2DE" w14:textId="77777777" w:rsidR="000276D8" w:rsidRDefault="000276D8">
      <w:pPr>
        <w:pStyle w:val="Corpotesto"/>
        <w:ind w:right="175"/>
      </w:pPr>
    </w:p>
    <w:p w14:paraId="0980A603" w14:textId="77777777" w:rsidR="00D62A04" w:rsidRDefault="00D62A04">
      <w:pPr>
        <w:pStyle w:val="Corpotesto"/>
        <w:ind w:right="175"/>
      </w:pPr>
    </w:p>
    <w:p w14:paraId="514F36DF" w14:textId="77777777" w:rsidR="000276D8" w:rsidRDefault="000276D8">
      <w:pPr>
        <w:pStyle w:val="Corpotesto"/>
        <w:ind w:right="175"/>
      </w:pPr>
    </w:p>
    <w:p w14:paraId="77205FF9" w14:textId="77777777" w:rsidR="000276D8" w:rsidRDefault="000276D8">
      <w:pPr>
        <w:pStyle w:val="Corpotesto"/>
        <w:ind w:right="175"/>
      </w:pPr>
    </w:p>
    <w:p w14:paraId="406D7236" w14:textId="50C4ED3A" w:rsidR="00EE594F" w:rsidRPr="00EE594F" w:rsidRDefault="00EE594F">
      <w:pPr>
        <w:pStyle w:val="Corpotesto"/>
        <w:ind w:right="175"/>
        <w:rPr>
          <w:color w:val="4F81BD" w:themeColor="accent1"/>
        </w:rPr>
      </w:pPr>
      <w:r w:rsidRPr="00EE594F">
        <w:rPr>
          <w:color w:val="4F81BD" w:themeColor="accent1"/>
        </w:rPr>
        <w:t>Revisione dei requisiti</w:t>
      </w:r>
    </w:p>
    <w:p w14:paraId="7F6A3FBB" w14:textId="1BC76752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>La società è dotata di n Farmacie</w:t>
      </w:r>
    </w:p>
    <w:p w14:paraId="11CF9397" w14:textId="4795E48C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>Ogni Farmacia è in un quartiere</w:t>
      </w:r>
    </w:p>
    <w:p w14:paraId="6665B4B0" w14:textId="3BC3ECCA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>Ogni quartiere di una Farmacia è in una città</w:t>
      </w:r>
    </w:p>
    <w:p w14:paraId="5E1F06CE" w14:textId="72CCB86E" w:rsidR="00EE594F" w:rsidRDefault="00EE594F" w:rsidP="00EE594F">
      <w:pPr>
        <w:pStyle w:val="Corpotesto"/>
        <w:numPr>
          <w:ilvl w:val="0"/>
          <w:numId w:val="1"/>
        </w:numPr>
        <w:ind w:right="175"/>
      </w:pPr>
      <w:r>
        <w:t xml:space="preserve"> </w:t>
      </w:r>
      <w:r w:rsidR="0050536E">
        <w:t>In ogni Farmacia si possono prenotare i vaccini</w:t>
      </w:r>
    </w:p>
    <w:p w14:paraId="26B38D42" w14:textId="14FE6B9E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>Ogni vaccino ha un tipo</w:t>
      </w:r>
    </w:p>
    <w:p w14:paraId="148C48D7" w14:textId="4CCB04D1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 xml:space="preserve">Ogni Farmacia ha un singolo </w:t>
      </w:r>
      <w:proofErr w:type="spellStart"/>
      <w:r>
        <w:t>CapoFarmacia</w:t>
      </w:r>
      <w:proofErr w:type="spellEnd"/>
    </w:p>
    <w:p w14:paraId="32BBCFE1" w14:textId="6D223FDE" w:rsidR="0050536E" w:rsidRDefault="00986B07" w:rsidP="00EE594F">
      <w:pPr>
        <w:pStyle w:val="Corpotesto"/>
        <w:numPr>
          <w:ilvl w:val="0"/>
          <w:numId w:val="1"/>
        </w:numPr>
        <w:ind w:right="175"/>
      </w:pPr>
      <w:r>
        <w:t>I turni dei Farmacisti per Farmacia sono tutti i giorni</w:t>
      </w:r>
    </w:p>
    <w:p w14:paraId="4EE89111" w14:textId="022F0E0B" w:rsidR="00986B07" w:rsidRDefault="00986B07" w:rsidP="00EE594F">
      <w:pPr>
        <w:pStyle w:val="Corpotesto"/>
        <w:numPr>
          <w:ilvl w:val="0"/>
          <w:numId w:val="1"/>
        </w:numPr>
        <w:ind w:right="175"/>
      </w:pPr>
      <w:r>
        <w:t>I turni sono due al giorno</w:t>
      </w:r>
    </w:p>
    <w:p w14:paraId="7515BAAC" w14:textId="6DACC89B" w:rsidR="00986B07" w:rsidRDefault="00986B07" w:rsidP="00EE594F">
      <w:pPr>
        <w:pStyle w:val="Corpotesto"/>
        <w:numPr>
          <w:ilvl w:val="0"/>
          <w:numId w:val="1"/>
        </w:numPr>
        <w:ind w:right="175"/>
      </w:pPr>
      <w:r>
        <w:t>I turni sono gli stesso per ogni Farmacia</w:t>
      </w:r>
    </w:p>
    <w:p w14:paraId="2A01F4B2" w14:textId="459C20CD" w:rsidR="00986B07" w:rsidRDefault="00986B07" w:rsidP="00EE594F">
      <w:pPr>
        <w:pStyle w:val="Corpotesto"/>
        <w:numPr>
          <w:ilvl w:val="0"/>
          <w:numId w:val="1"/>
        </w:numPr>
        <w:ind w:right="175"/>
      </w:pPr>
      <w:r>
        <w:t>Ad ogni turno è assegnato un solo Farmacista</w:t>
      </w:r>
    </w:p>
    <w:p w14:paraId="62538047" w14:textId="564563AC" w:rsidR="00A36790" w:rsidRDefault="00A36790" w:rsidP="00EE594F">
      <w:pPr>
        <w:pStyle w:val="Corpotesto"/>
        <w:numPr>
          <w:ilvl w:val="0"/>
          <w:numId w:val="1"/>
        </w:numPr>
        <w:ind w:right="175"/>
      </w:pPr>
      <w:r>
        <w:t xml:space="preserve">Di ogni appuntamento/prenotazione si vuole memorizzare </w:t>
      </w:r>
      <w:r w:rsidR="00807D15">
        <w:t>nome, cognome, indirizzo di posta elettronica</w:t>
      </w:r>
      <w:r w:rsidR="00807D15">
        <w:t xml:space="preserve">, </w:t>
      </w:r>
      <w:r>
        <w:t xml:space="preserve">giorno, vaccino, nome, cognome, </w:t>
      </w:r>
      <w:proofErr w:type="gramStart"/>
      <w:r>
        <w:t>email</w:t>
      </w:r>
      <w:proofErr w:type="gramEnd"/>
      <w:r>
        <w:t>, allergie e farmaci</w:t>
      </w:r>
    </w:p>
    <w:p w14:paraId="03A58335" w14:textId="40D7C11A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 xml:space="preserve">Il sistema deve </w:t>
      </w:r>
      <w:r w:rsidR="005E2D15">
        <w:t>offrire una funzionalità per</w:t>
      </w:r>
      <w:r>
        <w:t xml:space="preserve"> registrare i </w:t>
      </w:r>
      <w:proofErr w:type="spellStart"/>
      <w:r>
        <w:t>CapiFarmacia</w:t>
      </w:r>
      <w:proofErr w:type="spellEnd"/>
      <w:r>
        <w:t xml:space="preserve"> dal Dirigente</w:t>
      </w:r>
    </w:p>
    <w:p w14:paraId="5FFD21D9" w14:textId="7174248A" w:rsidR="0050536E" w:rsidRDefault="0050536E" w:rsidP="00EE594F">
      <w:pPr>
        <w:pStyle w:val="Corpotesto"/>
        <w:numPr>
          <w:ilvl w:val="0"/>
          <w:numId w:val="1"/>
        </w:numPr>
        <w:ind w:right="175"/>
      </w:pPr>
      <w:r>
        <w:t xml:space="preserve">Il sistema assegna le credenziali di accesso al </w:t>
      </w:r>
      <w:proofErr w:type="spellStart"/>
      <w:r>
        <w:t>CapoFarmacia</w:t>
      </w:r>
      <w:proofErr w:type="spellEnd"/>
      <w:r>
        <w:t xml:space="preserve"> attraverso posta elettronica</w:t>
      </w:r>
    </w:p>
    <w:p w14:paraId="185C2F4B" w14:textId="44743FC7" w:rsidR="003873B7" w:rsidRDefault="003873B7" w:rsidP="00EE594F">
      <w:pPr>
        <w:pStyle w:val="Corpotesto"/>
        <w:numPr>
          <w:ilvl w:val="0"/>
          <w:numId w:val="1"/>
        </w:numPr>
        <w:ind w:right="175"/>
      </w:pPr>
      <w:r>
        <w:t xml:space="preserve">Il sistema deve </w:t>
      </w:r>
      <w:r w:rsidR="005E2D15" w:rsidRPr="005E2D15">
        <w:t>offrire una funzionalità per</w:t>
      </w:r>
      <w:r>
        <w:t xml:space="preserve"> registrare i Farmacisti dal </w:t>
      </w:r>
      <w:proofErr w:type="spellStart"/>
      <w:r>
        <w:t>CapoFarmacia</w:t>
      </w:r>
      <w:proofErr w:type="spellEnd"/>
    </w:p>
    <w:p w14:paraId="5070DE56" w14:textId="7C4E85F6" w:rsidR="003873B7" w:rsidRDefault="003873B7" w:rsidP="003873B7">
      <w:pPr>
        <w:pStyle w:val="Corpotesto"/>
        <w:numPr>
          <w:ilvl w:val="0"/>
          <w:numId w:val="1"/>
        </w:numPr>
        <w:ind w:right="175"/>
      </w:pPr>
      <w:r>
        <w:t>Il sistema assegna le credenziali di accesso ai Farmacisti attraverso posta elettronica</w:t>
      </w:r>
    </w:p>
    <w:p w14:paraId="10B8D729" w14:textId="4081AB27" w:rsidR="00986B07" w:rsidRDefault="00986B07" w:rsidP="003873B7">
      <w:pPr>
        <w:pStyle w:val="Corpotesto"/>
        <w:numPr>
          <w:ilvl w:val="0"/>
          <w:numId w:val="1"/>
        </w:numPr>
        <w:ind w:right="175"/>
      </w:pPr>
      <w:r w:rsidRPr="00986B07">
        <w:t>Il sistema deve effettuare le prenotazioni distanziando gli appuntamenti di 15 minuti l’uno dall’altro</w:t>
      </w:r>
    </w:p>
    <w:p w14:paraId="0AA82236" w14:textId="1277479B" w:rsidR="00986B07" w:rsidRDefault="00986B07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offrire al </w:t>
      </w:r>
      <w:proofErr w:type="spellStart"/>
      <w:r>
        <w:t>CapoFarmacia</w:t>
      </w:r>
      <w:proofErr w:type="spellEnd"/>
      <w:r>
        <w:t xml:space="preserve"> una funzionalità per inserire i turni dei Farmacisti per la settimana successiva</w:t>
      </w:r>
    </w:p>
    <w:p w14:paraId="57E4813F" w14:textId="733F4665" w:rsidR="00986B07" w:rsidRDefault="00986B07" w:rsidP="003873B7">
      <w:pPr>
        <w:pStyle w:val="Corpotesto"/>
        <w:numPr>
          <w:ilvl w:val="0"/>
          <w:numId w:val="1"/>
        </w:numPr>
        <w:ind w:right="175"/>
      </w:pPr>
      <w:r>
        <w:t>Il sistema deve offrire al Cliente una funzionalità per prenotare una vaccinazione</w:t>
      </w:r>
    </w:p>
    <w:p w14:paraId="73A210BF" w14:textId="6F74CBB4" w:rsidR="00A36790" w:rsidRDefault="00A36790" w:rsidP="003873B7">
      <w:pPr>
        <w:pStyle w:val="Corpotesto"/>
        <w:numPr>
          <w:ilvl w:val="0"/>
          <w:numId w:val="1"/>
        </w:numPr>
        <w:ind w:right="175"/>
      </w:pPr>
      <w:r>
        <w:t>Il sistema deve assegnare automaticamente il primo orario disponibile</w:t>
      </w:r>
    </w:p>
    <w:p w14:paraId="2CF6CBAF" w14:textId="35C0A5CA" w:rsidR="001F3D47" w:rsidRDefault="001F3D47" w:rsidP="003873B7">
      <w:pPr>
        <w:pStyle w:val="Corpotesto"/>
        <w:numPr>
          <w:ilvl w:val="0"/>
          <w:numId w:val="1"/>
        </w:numPr>
        <w:ind w:right="175"/>
      </w:pPr>
      <w:r w:rsidRPr="001F3D47">
        <w:t>il sistema invia al cliente per posta elettronica un messaggio di riepilogo della prenotazione</w:t>
      </w:r>
      <w:r>
        <w:t xml:space="preserve"> a prenotazione effettuata</w:t>
      </w:r>
    </w:p>
    <w:p w14:paraId="6915F042" w14:textId="4A2C71DC" w:rsidR="001F3D47" w:rsidRDefault="001F3D47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offrire la funzionalità di disdire via mail letta dal </w:t>
      </w:r>
      <w:proofErr w:type="spellStart"/>
      <w:r>
        <w:t>CapoFarmacia</w:t>
      </w:r>
      <w:proofErr w:type="spellEnd"/>
    </w:p>
    <w:p w14:paraId="7E59E4E6" w14:textId="31197575" w:rsidR="001F3D47" w:rsidRDefault="001F3D47" w:rsidP="003873B7">
      <w:pPr>
        <w:pStyle w:val="Corpotesto"/>
        <w:numPr>
          <w:ilvl w:val="0"/>
          <w:numId w:val="1"/>
        </w:numPr>
        <w:ind w:right="175"/>
      </w:pPr>
      <w:r>
        <w:t>Il sistema deve offrire la funzionalità ad ogni inizio turno di far stampare al Farmacista gli appuntamenti del turno</w:t>
      </w:r>
    </w:p>
    <w:p w14:paraId="43B56DBF" w14:textId="37AA1017" w:rsidR="000276D8" w:rsidRDefault="000276D8" w:rsidP="003873B7">
      <w:pPr>
        <w:pStyle w:val="Corpotesto"/>
        <w:numPr>
          <w:ilvl w:val="0"/>
          <w:numId w:val="1"/>
        </w:numPr>
        <w:ind w:right="175"/>
      </w:pPr>
      <w:r>
        <w:t>Il sistema deve offrire la funzionalità al Farmacista di registrare i dati anamnestici prima della vaccinazione</w:t>
      </w:r>
    </w:p>
    <w:p w14:paraId="648BDC65" w14:textId="0077EFD1" w:rsidR="000276D8" w:rsidRDefault="000276D8" w:rsidP="000276D8">
      <w:pPr>
        <w:pStyle w:val="Corpotesto"/>
        <w:numPr>
          <w:ilvl w:val="0"/>
          <w:numId w:val="1"/>
        </w:numPr>
        <w:ind w:right="175"/>
      </w:pPr>
      <w:r>
        <w:t xml:space="preserve">Il sistema deve offrire la funzionalità al Farmacista di registrare </w:t>
      </w:r>
      <w:r>
        <w:t xml:space="preserve">l’esito </w:t>
      </w:r>
      <w:r>
        <w:t>della vaccinazione</w:t>
      </w:r>
    </w:p>
    <w:p w14:paraId="2970B992" w14:textId="55F74395" w:rsidR="000276D8" w:rsidRDefault="000276D8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</w:t>
      </w:r>
      <w:r>
        <w:t xml:space="preserve">inviare settimanalmente </w:t>
      </w:r>
      <w:r w:rsidR="00276243">
        <w:t xml:space="preserve">un report al Dirigente </w:t>
      </w:r>
      <w:r w:rsidR="00276243" w:rsidRPr="00276243">
        <w:t>sul numero di prenotazioni, di annullamenti e di vaccini effettuati in ogni farmacia della catena</w:t>
      </w:r>
    </w:p>
    <w:p w14:paraId="7FB97495" w14:textId="08303194" w:rsidR="00273A55" w:rsidRDefault="00273A55" w:rsidP="00273A55">
      <w:pPr>
        <w:pStyle w:val="Corpotesto"/>
        <w:numPr>
          <w:ilvl w:val="0"/>
          <w:numId w:val="1"/>
        </w:numPr>
        <w:ind w:right="175"/>
      </w:pPr>
      <w:r>
        <w:t xml:space="preserve">Il sistema deve inviare </w:t>
      </w:r>
      <w:r w:rsidR="00B9359F">
        <w:t>mensilmente</w:t>
      </w:r>
      <w:r>
        <w:t xml:space="preserve"> un report al Dirigente </w:t>
      </w:r>
      <w:r w:rsidRPr="00276243">
        <w:t>sul numero di prenotazioni, di annullamenti e di vaccini effettuati in ogni farmacia della catena</w:t>
      </w:r>
    </w:p>
    <w:p w14:paraId="0FC4C3FB" w14:textId="3F797504" w:rsidR="00276243" w:rsidRDefault="00276243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inviare mensilmente un report all’impiegato amministrativo </w:t>
      </w:r>
      <w:proofErr w:type="spellStart"/>
      <w:r>
        <w:t>sull</w:t>
      </w:r>
      <w:r w:rsidRPr="00276243">
        <w:t>l’elenco</w:t>
      </w:r>
      <w:proofErr w:type="spellEnd"/>
      <w:r w:rsidRPr="00276243">
        <w:t xml:space="preserve"> dei turni svolti da ciascun Farmacista</w:t>
      </w:r>
    </w:p>
    <w:p w14:paraId="6CA9B3F1" w14:textId="2586D67C" w:rsidR="00A309C2" w:rsidRDefault="00A309C2" w:rsidP="003873B7">
      <w:pPr>
        <w:pStyle w:val="Corpotesto"/>
        <w:numPr>
          <w:ilvl w:val="0"/>
          <w:numId w:val="1"/>
        </w:numPr>
        <w:ind w:right="175"/>
      </w:pPr>
      <w:r>
        <w:t>Il sistema deve offrire la funzionalità al Cliente di disdire l’appuntamento</w:t>
      </w:r>
    </w:p>
    <w:p w14:paraId="2522DB1B" w14:textId="1C419523" w:rsidR="00FF64FA" w:rsidRDefault="00FF64FA" w:rsidP="003873B7">
      <w:pPr>
        <w:pStyle w:val="Corpotesto"/>
        <w:numPr>
          <w:ilvl w:val="0"/>
          <w:numId w:val="1"/>
        </w:numPr>
        <w:ind w:right="175"/>
      </w:pPr>
      <w:r>
        <w:t>Il sistema deve inviare le credenziali della registrazione</w:t>
      </w:r>
    </w:p>
    <w:p w14:paraId="78573CA6" w14:textId="45BEACF5" w:rsidR="005A0D27" w:rsidRDefault="005A0D27" w:rsidP="003873B7">
      <w:pPr>
        <w:pStyle w:val="Corpotesto"/>
        <w:numPr>
          <w:ilvl w:val="0"/>
          <w:numId w:val="1"/>
        </w:numPr>
        <w:ind w:right="175"/>
      </w:pPr>
      <w:r>
        <w:t xml:space="preserve">Il sistema deve tenere conto </w:t>
      </w:r>
      <w:r w:rsidRPr="00276243">
        <w:t>nel caso dei Farmacisti non già dipendenti della Società</w:t>
      </w:r>
      <w:r>
        <w:t xml:space="preserve"> i turni</w:t>
      </w:r>
      <w:r w:rsidRPr="00276243">
        <w:t xml:space="preserve"> per la liquidazione dei compensi</w:t>
      </w:r>
    </w:p>
    <w:p w14:paraId="47D196B9" w14:textId="77777777" w:rsidR="003873B7" w:rsidRDefault="003873B7" w:rsidP="003873B7">
      <w:pPr>
        <w:pStyle w:val="Corpotesto"/>
        <w:ind w:left="833" w:right="175"/>
      </w:pPr>
    </w:p>
    <w:p w14:paraId="7E27C665" w14:textId="77777777" w:rsidR="00654C78" w:rsidRDefault="00654C78" w:rsidP="003873B7">
      <w:pPr>
        <w:pStyle w:val="Corpotesto"/>
        <w:ind w:left="833" w:right="175"/>
      </w:pPr>
    </w:p>
    <w:p w14:paraId="47A7DE3F" w14:textId="77777777" w:rsidR="00654C78" w:rsidRDefault="00654C78" w:rsidP="003873B7">
      <w:pPr>
        <w:pStyle w:val="Corpotesto"/>
        <w:ind w:left="833" w:right="175"/>
      </w:pPr>
    </w:p>
    <w:p w14:paraId="14D70269" w14:textId="77777777" w:rsidR="00654C78" w:rsidRDefault="00654C78" w:rsidP="003873B7">
      <w:pPr>
        <w:pStyle w:val="Corpotesto"/>
        <w:ind w:left="833" w:right="175"/>
      </w:pPr>
    </w:p>
    <w:p w14:paraId="43FB6D68" w14:textId="77777777" w:rsidR="00654C78" w:rsidRDefault="00654C78" w:rsidP="003873B7">
      <w:pPr>
        <w:pStyle w:val="Corpotesto"/>
        <w:ind w:left="833" w:right="175"/>
      </w:pPr>
    </w:p>
    <w:p w14:paraId="02780F0C" w14:textId="77777777" w:rsidR="00654C78" w:rsidRDefault="00654C78" w:rsidP="003873B7">
      <w:pPr>
        <w:pStyle w:val="Corpotesto"/>
        <w:ind w:left="833" w:right="175"/>
      </w:pPr>
    </w:p>
    <w:p w14:paraId="59293E5B" w14:textId="77777777" w:rsidR="00654C78" w:rsidRDefault="00654C78" w:rsidP="003873B7">
      <w:pPr>
        <w:pStyle w:val="Corpotesto"/>
        <w:ind w:left="833" w:right="175"/>
      </w:pPr>
    </w:p>
    <w:p w14:paraId="1C299784" w14:textId="77777777" w:rsidR="00654C78" w:rsidRDefault="00654C78" w:rsidP="003873B7">
      <w:pPr>
        <w:pStyle w:val="Corpotesto"/>
        <w:ind w:left="833" w:right="175"/>
      </w:pPr>
    </w:p>
    <w:p w14:paraId="4636DEA1" w14:textId="77777777" w:rsidR="00654C78" w:rsidRDefault="00654C78" w:rsidP="003873B7">
      <w:pPr>
        <w:pStyle w:val="Corpotesto"/>
        <w:ind w:left="833" w:right="175"/>
      </w:pPr>
    </w:p>
    <w:p w14:paraId="3759F951" w14:textId="77777777" w:rsidR="00654C78" w:rsidRDefault="00654C78" w:rsidP="003873B7">
      <w:pPr>
        <w:pStyle w:val="Corpotesto"/>
        <w:ind w:left="833" w:right="175"/>
      </w:pPr>
    </w:p>
    <w:p w14:paraId="4F0AB0B7" w14:textId="77777777" w:rsidR="00654C78" w:rsidRDefault="00654C78" w:rsidP="003873B7">
      <w:pPr>
        <w:pStyle w:val="Corpotesto"/>
        <w:ind w:left="833" w:right="175"/>
      </w:pPr>
    </w:p>
    <w:p w14:paraId="37728DF4" w14:textId="77777777" w:rsidR="00654C78" w:rsidRDefault="00654C78" w:rsidP="003873B7">
      <w:pPr>
        <w:pStyle w:val="Corpotesto"/>
        <w:ind w:left="833" w:right="175"/>
      </w:pPr>
    </w:p>
    <w:p w14:paraId="1C8E3D40" w14:textId="77777777" w:rsidR="00654C78" w:rsidRDefault="00654C78" w:rsidP="003873B7">
      <w:pPr>
        <w:pStyle w:val="Corpotesto"/>
        <w:ind w:left="833" w:right="175"/>
      </w:pPr>
    </w:p>
    <w:p w14:paraId="359DB998" w14:textId="77777777" w:rsidR="00654C78" w:rsidRDefault="00654C78" w:rsidP="003873B7">
      <w:pPr>
        <w:pStyle w:val="Corpotesto"/>
        <w:ind w:left="833" w:right="175"/>
      </w:pPr>
    </w:p>
    <w:p w14:paraId="4F9D0E4A" w14:textId="77777777" w:rsidR="00654C78" w:rsidRDefault="00654C78" w:rsidP="003873B7">
      <w:pPr>
        <w:pStyle w:val="Corpotesto"/>
        <w:ind w:left="833" w:right="175"/>
      </w:pPr>
    </w:p>
    <w:p w14:paraId="676E80E5" w14:textId="77777777" w:rsidR="00654C78" w:rsidRDefault="00654C78" w:rsidP="003873B7">
      <w:pPr>
        <w:pStyle w:val="Corpotesto"/>
        <w:ind w:left="833" w:right="175"/>
      </w:pPr>
    </w:p>
    <w:p w14:paraId="498F78A4" w14:textId="77777777" w:rsidR="00654C78" w:rsidRDefault="00654C78" w:rsidP="003873B7">
      <w:pPr>
        <w:pStyle w:val="Corpotesto"/>
        <w:ind w:left="833" w:right="175"/>
      </w:pPr>
    </w:p>
    <w:p w14:paraId="7C82177B" w14:textId="77777777" w:rsidR="00654C78" w:rsidRDefault="00654C78" w:rsidP="003873B7">
      <w:pPr>
        <w:pStyle w:val="Corpotesto"/>
        <w:ind w:left="833" w:right="175"/>
      </w:pPr>
    </w:p>
    <w:p w14:paraId="12A8C245" w14:textId="77777777" w:rsidR="00654C78" w:rsidRDefault="00654C78" w:rsidP="003873B7">
      <w:pPr>
        <w:pStyle w:val="Corpotesto"/>
        <w:ind w:left="833" w:right="175"/>
      </w:pPr>
    </w:p>
    <w:p w14:paraId="5D3A51B0" w14:textId="69F05AB8" w:rsidR="00654C78" w:rsidRPr="003D554C" w:rsidRDefault="003D554C" w:rsidP="003873B7">
      <w:pPr>
        <w:pStyle w:val="Corpotesto"/>
        <w:ind w:left="833" w:right="175"/>
        <w:rPr>
          <w:color w:val="4F81BD" w:themeColor="accent1"/>
        </w:rPr>
      </w:pPr>
      <w:r w:rsidRPr="003D554C">
        <w:rPr>
          <w:color w:val="4F81BD" w:themeColor="accent1"/>
        </w:rPr>
        <w:t>Glossario dei termini</w:t>
      </w:r>
    </w:p>
    <w:tbl>
      <w:tblPr>
        <w:tblStyle w:val="Grigliatabella"/>
        <w:tblW w:w="0" w:type="auto"/>
        <w:tblInd w:w="833" w:type="dxa"/>
        <w:tblLook w:val="04A0" w:firstRow="1" w:lastRow="0" w:firstColumn="1" w:lastColumn="0" w:noHBand="0" w:noVBand="1"/>
      </w:tblPr>
      <w:tblGrid>
        <w:gridCol w:w="3017"/>
        <w:gridCol w:w="3097"/>
        <w:gridCol w:w="2963"/>
      </w:tblGrid>
      <w:tr w:rsidR="001637F2" w14:paraId="49058006" w14:textId="77777777" w:rsidTr="003D554C">
        <w:tc>
          <w:tcPr>
            <w:tcW w:w="3303" w:type="dxa"/>
          </w:tcPr>
          <w:p w14:paraId="663A66D8" w14:textId="2A1DECE0" w:rsidR="003D554C" w:rsidRDefault="003D554C" w:rsidP="003873B7">
            <w:pPr>
              <w:pStyle w:val="Corpotesto"/>
              <w:ind w:left="0" w:right="175"/>
            </w:pPr>
            <w:r w:rsidRPr="003D554C">
              <w:rPr>
                <w:color w:val="4F81BD" w:themeColor="accent1"/>
              </w:rPr>
              <w:t>Termine</w:t>
            </w:r>
          </w:p>
        </w:tc>
        <w:tc>
          <w:tcPr>
            <w:tcW w:w="3303" w:type="dxa"/>
          </w:tcPr>
          <w:p w14:paraId="69886301" w14:textId="4179BCB2" w:rsidR="003D554C" w:rsidRDefault="003D554C" w:rsidP="003873B7">
            <w:pPr>
              <w:pStyle w:val="Corpotesto"/>
              <w:ind w:left="0" w:right="175"/>
            </w:pPr>
            <w:r w:rsidRPr="003D554C">
              <w:rPr>
                <w:color w:val="4F81BD" w:themeColor="accent1"/>
              </w:rPr>
              <w:t>Descrizione</w:t>
            </w:r>
          </w:p>
        </w:tc>
        <w:tc>
          <w:tcPr>
            <w:tcW w:w="3304" w:type="dxa"/>
          </w:tcPr>
          <w:p w14:paraId="304B04D7" w14:textId="44560CB0" w:rsidR="003D554C" w:rsidRDefault="003D554C" w:rsidP="003873B7">
            <w:pPr>
              <w:pStyle w:val="Corpotesto"/>
              <w:ind w:left="0" w:right="175"/>
            </w:pPr>
            <w:r w:rsidRPr="003D554C">
              <w:rPr>
                <w:color w:val="4F81BD" w:themeColor="accent1"/>
              </w:rPr>
              <w:t>Sinonimi</w:t>
            </w:r>
          </w:p>
        </w:tc>
      </w:tr>
      <w:tr w:rsidR="001637F2" w14:paraId="5258911E" w14:textId="77777777" w:rsidTr="003D554C">
        <w:tc>
          <w:tcPr>
            <w:tcW w:w="3303" w:type="dxa"/>
          </w:tcPr>
          <w:p w14:paraId="730D50CD" w14:textId="45259D44" w:rsidR="003D554C" w:rsidRDefault="00346404" w:rsidP="003873B7">
            <w:pPr>
              <w:pStyle w:val="Corpotesto"/>
              <w:ind w:left="0" w:right="175"/>
            </w:pPr>
            <w:r>
              <w:t>Appuntamento</w:t>
            </w:r>
          </w:p>
        </w:tc>
        <w:tc>
          <w:tcPr>
            <w:tcW w:w="3303" w:type="dxa"/>
          </w:tcPr>
          <w:p w14:paraId="60E1B484" w14:textId="29A40556" w:rsidR="003D554C" w:rsidRDefault="00346404" w:rsidP="003873B7">
            <w:pPr>
              <w:pStyle w:val="Corpotesto"/>
              <w:ind w:left="0" w:right="175"/>
            </w:pPr>
            <w:r>
              <w:t>Giorno e ora prestabilito per la vaccinazione</w:t>
            </w:r>
          </w:p>
        </w:tc>
        <w:tc>
          <w:tcPr>
            <w:tcW w:w="3304" w:type="dxa"/>
          </w:tcPr>
          <w:p w14:paraId="4DD7294F" w14:textId="7A42FAC2" w:rsidR="003D554C" w:rsidRDefault="001637F2" w:rsidP="003873B7">
            <w:pPr>
              <w:pStyle w:val="Corpotesto"/>
              <w:ind w:left="0" w:right="175"/>
            </w:pPr>
            <w:r>
              <w:t>P</w:t>
            </w:r>
            <w:r w:rsidR="00346404">
              <w:t>renotazione</w:t>
            </w:r>
          </w:p>
        </w:tc>
      </w:tr>
      <w:tr w:rsidR="001637F2" w14:paraId="5DFF4797" w14:textId="77777777" w:rsidTr="003D554C">
        <w:tc>
          <w:tcPr>
            <w:tcW w:w="3303" w:type="dxa"/>
          </w:tcPr>
          <w:p w14:paraId="2AC40870" w14:textId="358ABDB6" w:rsidR="003D554C" w:rsidRDefault="003D554C" w:rsidP="003873B7">
            <w:pPr>
              <w:pStyle w:val="Corpotesto"/>
              <w:ind w:left="0" w:right="175"/>
            </w:pPr>
            <w:r>
              <w:t>Cliente</w:t>
            </w:r>
          </w:p>
        </w:tc>
        <w:tc>
          <w:tcPr>
            <w:tcW w:w="3303" w:type="dxa"/>
          </w:tcPr>
          <w:p w14:paraId="3D8470AD" w14:textId="3E613631" w:rsidR="003D554C" w:rsidRDefault="00346404" w:rsidP="003873B7">
            <w:pPr>
              <w:pStyle w:val="Corpotesto"/>
              <w:ind w:left="0" w:right="175"/>
            </w:pPr>
            <w:r>
              <w:t>Un generico cliente che deve prenotare ed effettuare a vaccinazione</w:t>
            </w:r>
          </w:p>
        </w:tc>
        <w:tc>
          <w:tcPr>
            <w:tcW w:w="3304" w:type="dxa"/>
          </w:tcPr>
          <w:p w14:paraId="1CE37B56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0B7E4A38" w14:textId="77777777" w:rsidTr="003D554C">
        <w:tc>
          <w:tcPr>
            <w:tcW w:w="3303" w:type="dxa"/>
          </w:tcPr>
          <w:p w14:paraId="256A5249" w14:textId="48DCFC52" w:rsidR="003D554C" w:rsidRDefault="00346404" w:rsidP="003873B7">
            <w:pPr>
              <w:pStyle w:val="Corpotesto"/>
              <w:ind w:left="0" w:right="175"/>
            </w:pPr>
            <w:r>
              <w:t>Farmacia</w:t>
            </w:r>
          </w:p>
        </w:tc>
        <w:tc>
          <w:tcPr>
            <w:tcW w:w="3303" w:type="dxa"/>
          </w:tcPr>
          <w:p w14:paraId="7AE3799B" w14:textId="62B6781A" w:rsidR="003D554C" w:rsidRDefault="00346404" w:rsidP="003873B7">
            <w:pPr>
              <w:pStyle w:val="Corpotesto"/>
              <w:ind w:left="0" w:right="175"/>
            </w:pPr>
            <w:r>
              <w:t>Sede dove puoi prenotare ed effettuare un vaccino</w:t>
            </w:r>
          </w:p>
        </w:tc>
        <w:tc>
          <w:tcPr>
            <w:tcW w:w="3304" w:type="dxa"/>
          </w:tcPr>
          <w:p w14:paraId="03BD2D44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5B142575" w14:textId="77777777" w:rsidTr="003D554C">
        <w:tc>
          <w:tcPr>
            <w:tcW w:w="3303" w:type="dxa"/>
          </w:tcPr>
          <w:p w14:paraId="06F208E2" w14:textId="50A781A8" w:rsidR="003D554C" w:rsidRDefault="001637F2" w:rsidP="003873B7">
            <w:pPr>
              <w:pStyle w:val="Corpotesto"/>
              <w:ind w:left="0" w:right="175"/>
            </w:pPr>
            <w:r>
              <w:t>Impiegato Amministrativo</w:t>
            </w:r>
          </w:p>
        </w:tc>
        <w:tc>
          <w:tcPr>
            <w:tcW w:w="3303" w:type="dxa"/>
          </w:tcPr>
          <w:p w14:paraId="0E4B84F8" w14:textId="5F62B263" w:rsidR="003D554C" w:rsidRDefault="001637F2" w:rsidP="003873B7">
            <w:pPr>
              <w:pStyle w:val="Corpotesto"/>
              <w:ind w:left="0" w:right="175"/>
            </w:pPr>
            <w:r>
              <w:t>Persona a cui inoltrare il report mensile</w:t>
            </w:r>
          </w:p>
        </w:tc>
        <w:tc>
          <w:tcPr>
            <w:tcW w:w="3304" w:type="dxa"/>
          </w:tcPr>
          <w:p w14:paraId="0238E0C9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50A13BAF" w14:textId="77777777" w:rsidTr="003D554C">
        <w:tc>
          <w:tcPr>
            <w:tcW w:w="3303" w:type="dxa"/>
          </w:tcPr>
          <w:p w14:paraId="2EEDDA51" w14:textId="0F591772" w:rsidR="003D554C" w:rsidRDefault="001637F2" w:rsidP="003873B7">
            <w:pPr>
              <w:pStyle w:val="Corpotesto"/>
              <w:ind w:left="0" w:right="175"/>
            </w:pPr>
            <w:r>
              <w:t>Report</w:t>
            </w:r>
          </w:p>
        </w:tc>
        <w:tc>
          <w:tcPr>
            <w:tcW w:w="3303" w:type="dxa"/>
          </w:tcPr>
          <w:p w14:paraId="75DD139D" w14:textId="2A22170F" w:rsidR="003D554C" w:rsidRDefault="001637F2" w:rsidP="003873B7">
            <w:pPr>
              <w:pStyle w:val="Corpotesto"/>
              <w:ind w:left="0" w:right="175"/>
            </w:pPr>
            <w:r>
              <w:t>Documento contenente informazioni sul resoconto mensile/settimanale</w:t>
            </w:r>
          </w:p>
        </w:tc>
        <w:tc>
          <w:tcPr>
            <w:tcW w:w="3304" w:type="dxa"/>
          </w:tcPr>
          <w:p w14:paraId="3D466519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1637F2" w14:paraId="40DFC443" w14:textId="77777777" w:rsidTr="003D554C">
        <w:tc>
          <w:tcPr>
            <w:tcW w:w="3303" w:type="dxa"/>
          </w:tcPr>
          <w:p w14:paraId="547B8CFA" w14:textId="42D7B20D" w:rsidR="003D554C" w:rsidRDefault="00CF14ED" w:rsidP="008D018E">
            <w:pPr>
              <w:pStyle w:val="Corpotesto"/>
              <w:ind w:left="0" w:right="175"/>
              <w:jc w:val="left"/>
            </w:pPr>
            <w:proofErr w:type="spellStart"/>
            <w:r>
              <w:t>CapoFarmacia</w:t>
            </w:r>
            <w:proofErr w:type="spellEnd"/>
          </w:p>
        </w:tc>
        <w:tc>
          <w:tcPr>
            <w:tcW w:w="3303" w:type="dxa"/>
          </w:tcPr>
          <w:p w14:paraId="22DC3BF2" w14:textId="33890181" w:rsidR="003D554C" w:rsidRDefault="00CF14ED" w:rsidP="003873B7">
            <w:pPr>
              <w:pStyle w:val="Corpotesto"/>
              <w:ind w:left="0" w:right="175"/>
            </w:pPr>
            <w:r>
              <w:t>Gestisce i Farmacisti</w:t>
            </w:r>
          </w:p>
        </w:tc>
        <w:tc>
          <w:tcPr>
            <w:tcW w:w="3304" w:type="dxa"/>
          </w:tcPr>
          <w:p w14:paraId="75F486AE" w14:textId="77777777" w:rsidR="003D554C" w:rsidRDefault="003D554C" w:rsidP="003873B7">
            <w:pPr>
              <w:pStyle w:val="Corpotesto"/>
              <w:ind w:left="0" w:right="175"/>
            </w:pPr>
          </w:p>
        </w:tc>
      </w:tr>
      <w:tr w:rsidR="00C81071" w14:paraId="4E308895" w14:textId="77777777" w:rsidTr="003D554C">
        <w:tc>
          <w:tcPr>
            <w:tcW w:w="3303" w:type="dxa"/>
          </w:tcPr>
          <w:p w14:paraId="77C63E21" w14:textId="737CFA96" w:rsidR="00C81071" w:rsidRDefault="00C81071" w:rsidP="008D018E">
            <w:pPr>
              <w:pStyle w:val="Corpotesto"/>
              <w:ind w:left="0" w:right="175"/>
              <w:jc w:val="left"/>
            </w:pPr>
            <w:r>
              <w:t>Farmacista liquidato</w:t>
            </w:r>
          </w:p>
        </w:tc>
        <w:tc>
          <w:tcPr>
            <w:tcW w:w="3303" w:type="dxa"/>
          </w:tcPr>
          <w:p w14:paraId="0B4A6204" w14:textId="04966EF2" w:rsidR="00C81071" w:rsidRDefault="00C81071" w:rsidP="003873B7">
            <w:pPr>
              <w:pStyle w:val="Corpotesto"/>
              <w:ind w:left="0" w:right="175"/>
            </w:pPr>
            <w:r>
              <w:t>Farmacista che non è più un dipendente della società e va liquidato</w:t>
            </w:r>
          </w:p>
        </w:tc>
        <w:tc>
          <w:tcPr>
            <w:tcW w:w="3304" w:type="dxa"/>
          </w:tcPr>
          <w:p w14:paraId="3F9EE7D4" w14:textId="77777777" w:rsidR="00C81071" w:rsidRDefault="00C81071" w:rsidP="003873B7">
            <w:pPr>
              <w:pStyle w:val="Corpotesto"/>
              <w:ind w:left="0" w:right="175"/>
            </w:pPr>
          </w:p>
        </w:tc>
      </w:tr>
    </w:tbl>
    <w:p w14:paraId="41909405" w14:textId="77777777" w:rsidR="003D554C" w:rsidRDefault="003D554C" w:rsidP="003873B7">
      <w:pPr>
        <w:pStyle w:val="Corpotesto"/>
        <w:ind w:left="833" w:right="175"/>
      </w:pPr>
    </w:p>
    <w:p w14:paraId="7430D75E" w14:textId="77777777" w:rsidR="005E2D15" w:rsidRDefault="005E2D15" w:rsidP="003873B7">
      <w:pPr>
        <w:pStyle w:val="Corpotesto"/>
        <w:ind w:left="833" w:right="175"/>
      </w:pPr>
    </w:p>
    <w:p w14:paraId="4096919A" w14:textId="77777777" w:rsidR="00C720D7" w:rsidRDefault="00C720D7" w:rsidP="003873B7">
      <w:pPr>
        <w:pStyle w:val="Corpotesto"/>
        <w:ind w:left="833" w:right="175"/>
      </w:pPr>
    </w:p>
    <w:p w14:paraId="5B405BF7" w14:textId="77777777" w:rsidR="00C720D7" w:rsidRDefault="00C720D7" w:rsidP="003873B7">
      <w:pPr>
        <w:pStyle w:val="Corpotesto"/>
        <w:ind w:left="833" w:right="175"/>
      </w:pPr>
    </w:p>
    <w:p w14:paraId="73149411" w14:textId="77777777" w:rsidR="00C720D7" w:rsidRDefault="00C720D7" w:rsidP="003873B7">
      <w:pPr>
        <w:pStyle w:val="Corpotesto"/>
        <w:ind w:left="833" w:right="175"/>
      </w:pPr>
    </w:p>
    <w:p w14:paraId="3626744C" w14:textId="77777777" w:rsidR="00C720D7" w:rsidRDefault="00C720D7" w:rsidP="003873B7">
      <w:pPr>
        <w:pStyle w:val="Corpotesto"/>
        <w:ind w:left="833" w:right="175"/>
      </w:pPr>
    </w:p>
    <w:p w14:paraId="7F4550A7" w14:textId="77777777" w:rsidR="00C720D7" w:rsidRDefault="00C720D7" w:rsidP="003873B7">
      <w:pPr>
        <w:pStyle w:val="Corpotesto"/>
        <w:ind w:left="833" w:right="175"/>
      </w:pPr>
    </w:p>
    <w:p w14:paraId="6732F130" w14:textId="77777777" w:rsidR="00C720D7" w:rsidRDefault="00C720D7" w:rsidP="003873B7">
      <w:pPr>
        <w:pStyle w:val="Corpotesto"/>
        <w:ind w:left="833" w:right="175"/>
      </w:pPr>
    </w:p>
    <w:p w14:paraId="5E327ED9" w14:textId="77777777" w:rsidR="00C720D7" w:rsidRDefault="00C720D7" w:rsidP="003873B7">
      <w:pPr>
        <w:pStyle w:val="Corpotesto"/>
        <w:ind w:left="833" w:right="175"/>
      </w:pPr>
    </w:p>
    <w:p w14:paraId="7A2313E5" w14:textId="77777777" w:rsidR="00C720D7" w:rsidRDefault="00C720D7" w:rsidP="003873B7">
      <w:pPr>
        <w:pStyle w:val="Corpotesto"/>
        <w:ind w:left="833" w:right="175"/>
      </w:pPr>
    </w:p>
    <w:p w14:paraId="7A619B29" w14:textId="77777777" w:rsidR="00C720D7" w:rsidRDefault="00C720D7" w:rsidP="003873B7">
      <w:pPr>
        <w:pStyle w:val="Corpotesto"/>
        <w:ind w:left="833" w:right="175"/>
      </w:pPr>
    </w:p>
    <w:p w14:paraId="11DCE88B" w14:textId="77777777" w:rsidR="00C720D7" w:rsidRDefault="00C720D7" w:rsidP="003873B7">
      <w:pPr>
        <w:pStyle w:val="Corpotesto"/>
        <w:ind w:left="833" w:right="175"/>
      </w:pPr>
    </w:p>
    <w:p w14:paraId="28941911" w14:textId="77777777" w:rsidR="00C720D7" w:rsidRDefault="00C720D7" w:rsidP="003873B7">
      <w:pPr>
        <w:pStyle w:val="Corpotesto"/>
        <w:ind w:left="833" w:right="175"/>
      </w:pPr>
    </w:p>
    <w:p w14:paraId="10ABCF78" w14:textId="77777777" w:rsidR="00C720D7" w:rsidRDefault="00C720D7" w:rsidP="003873B7">
      <w:pPr>
        <w:pStyle w:val="Corpotesto"/>
        <w:ind w:left="833" w:right="175"/>
      </w:pPr>
    </w:p>
    <w:p w14:paraId="61411138" w14:textId="77777777" w:rsidR="00C720D7" w:rsidRDefault="00C720D7" w:rsidP="003873B7">
      <w:pPr>
        <w:pStyle w:val="Corpotesto"/>
        <w:ind w:left="833" w:right="175"/>
      </w:pPr>
    </w:p>
    <w:p w14:paraId="321DA825" w14:textId="77777777" w:rsidR="00C720D7" w:rsidRDefault="00C720D7" w:rsidP="003873B7">
      <w:pPr>
        <w:pStyle w:val="Corpotesto"/>
        <w:ind w:left="833" w:right="175"/>
      </w:pPr>
    </w:p>
    <w:p w14:paraId="42D00C6C" w14:textId="77777777" w:rsidR="00C720D7" w:rsidRDefault="00C720D7" w:rsidP="003873B7">
      <w:pPr>
        <w:pStyle w:val="Corpotesto"/>
        <w:ind w:left="833" w:right="175"/>
      </w:pPr>
    </w:p>
    <w:p w14:paraId="462FFB30" w14:textId="77777777" w:rsidR="00C720D7" w:rsidRDefault="00C720D7" w:rsidP="003873B7">
      <w:pPr>
        <w:pStyle w:val="Corpotesto"/>
        <w:ind w:left="833" w:right="175"/>
      </w:pPr>
    </w:p>
    <w:p w14:paraId="3610FD95" w14:textId="77777777" w:rsidR="00C720D7" w:rsidRDefault="00C720D7" w:rsidP="003873B7">
      <w:pPr>
        <w:pStyle w:val="Corpotesto"/>
        <w:ind w:left="833" w:right="175"/>
      </w:pPr>
    </w:p>
    <w:p w14:paraId="6D154450" w14:textId="77777777" w:rsidR="00C720D7" w:rsidRDefault="00C720D7" w:rsidP="003873B7">
      <w:pPr>
        <w:pStyle w:val="Corpotesto"/>
        <w:ind w:left="833" w:right="175"/>
      </w:pPr>
    </w:p>
    <w:p w14:paraId="39C55BBC" w14:textId="77777777" w:rsidR="00C720D7" w:rsidRDefault="00C720D7" w:rsidP="003873B7">
      <w:pPr>
        <w:pStyle w:val="Corpotesto"/>
        <w:ind w:left="833" w:right="175"/>
      </w:pPr>
    </w:p>
    <w:p w14:paraId="040C5C62" w14:textId="77777777" w:rsidR="00C720D7" w:rsidRDefault="00C720D7" w:rsidP="003873B7">
      <w:pPr>
        <w:pStyle w:val="Corpotesto"/>
        <w:ind w:left="833" w:right="175"/>
      </w:pPr>
    </w:p>
    <w:p w14:paraId="77045C0C" w14:textId="77777777" w:rsidR="00C720D7" w:rsidRDefault="00C720D7" w:rsidP="003873B7">
      <w:pPr>
        <w:pStyle w:val="Corpotesto"/>
        <w:ind w:left="833" w:right="175"/>
      </w:pPr>
    </w:p>
    <w:p w14:paraId="6CE4035B" w14:textId="77777777" w:rsidR="00C720D7" w:rsidRDefault="00C720D7" w:rsidP="003873B7">
      <w:pPr>
        <w:pStyle w:val="Corpotesto"/>
        <w:ind w:left="833" w:right="175"/>
      </w:pPr>
    </w:p>
    <w:p w14:paraId="7A672BC1" w14:textId="77777777" w:rsidR="00C720D7" w:rsidRDefault="00C720D7" w:rsidP="003873B7">
      <w:pPr>
        <w:pStyle w:val="Corpotesto"/>
        <w:ind w:left="833" w:right="175"/>
      </w:pPr>
    </w:p>
    <w:p w14:paraId="0E775B61" w14:textId="77777777" w:rsidR="00C720D7" w:rsidRDefault="00C720D7" w:rsidP="003873B7">
      <w:pPr>
        <w:pStyle w:val="Corpotesto"/>
        <w:ind w:left="833" w:right="175"/>
      </w:pPr>
    </w:p>
    <w:p w14:paraId="6124B742" w14:textId="77777777" w:rsidR="00C720D7" w:rsidRDefault="00C720D7" w:rsidP="003873B7">
      <w:pPr>
        <w:pStyle w:val="Corpotesto"/>
        <w:ind w:left="833" w:right="175"/>
      </w:pPr>
    </w:p>
    <w:p w14:paraId="3F5F7996" w14:textId="77777777" w:rsidR="00C720D7" w:rsidRDefault="00C720D7" w:rsidP="003873B7">
      <w:pPr>
        <w:pStyle w:val="Corpotesto"/>
        <w:ind w:left="833" w:right="175"/>
      </w:pPr>
    </w:p>
    <w:p w14:paraId="392E0503" w14:textId="77777777" w:rsidR="00C720D7" w:rsidRDefault="00C720D7" w:rsidP="003873B7">
      <w:pPr>
        <w:pStyle w:val="Corpotesto"/>
        <w:ind w:left="833" w:right="175"/>
      </w:pPr>
    </w:p>
    <w:p w14:paraId="7F31C6E2" w14:textId="77777777" w:rsidR="00C720D7" w:rsidRDefault="00C720D7" w:rsidP="003873B7">
      <w:pPr>
        <w:pStyle w:val="Corpotesto"/>
        <w:ind w:left="833" w:right="175"/>
      </w:pPr>
    </w:p>
    <w:p w14:paraId="1F9CBA32" w14:textId="77777777" w:rsidR="00C720D7" w:rsidRDefault="00C720D7" w:rsidP="001020F5">
      <w:pPr>
        <w:pStyle w:val="Corpotesto"/>
        <w:ind w:left="0" w:right="175"/>
      </w:pPr>
    </w:p>
    <w:p w14:paraId="1FFBE0EC" w14:textId="77777777" w:rsidR="00C720D7" w:rsidRDefault="00C720D7" w:rsidP="003873B7">
      <w:pPr>
        <w:pStyle w:val="Corpotesto"/>
        <w:ind w:left="833" w:right="175"/>
      </w:pPr>
    </w:p>
    <w:p w14:paraId="2B127DD3" w14:textId="031E9023" w:rsidR="005E2D15" w:rsidRDefault="005E2D15" w:rsidP="003873B7">
      <w:pPr>
        <w:pStyle w:val="Corpotesto"/>
        <w:ind w:left="833" w:right="175"/>
        <w:rPr>
          <w:color w:val="4F81BD" w:themeColor="accent1"/>
        </w:rPr>
      </w:pPr>
      <w:r w:rsidRPr="005E2D15">
        <w:rPr>
          <w:color w:val="4F81BD" w:themeColor="accent1"/>
        </w:rPr>
        <w:t>Classificazione dei Requisiti</w:t>
      </w:r>
    </w:p>
    <w:tbl>
      <w:tblPr>
        <w:tblStyle w:val="Grigliatabella"/>
        <w:tblW w:w="0" w:type="auto"/>
        <w:tblInd w:w="833" w:type="dxa"/>
        <w:tblLook w:val="04A0" w:firstRow="1" w:lastRow="0" w:firstColumn="1" w:lastColumn="0" w:noHBand="0" w:noVBand="1"/>
      </w:tblPr>
      <w:tblGrid>
        <w:gridCol w:w="2946"/>
        <w:gridCol w:w="3112"/>
        <w:gridCol w:w="3019"/>
      </w:tblGrid>
      <w:tr w:rsidR="005E2D15" w14:paraId="70F58095" w14:textId="77777777" w:rsidTr="001E5E3C">
        <w:tc>
          <w:tcPr>
            <w:tcW w:w="2946" w:type="dxa"/>
          </w:tcPr>
          <w:p w14:paraId="4A9D34DF" w14:textId="41AF3474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ID</w:t>
            </w:r>
          </w:p>
        </w:tc>
        <w:tc>
          <w:tcPr>
            <w:tcW w:w="3112" w:type="dxa"/>
          </w:tcPr>
          <w:p w14:paraId="0C02287B" w14:textId="6CB7FE3B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Requisito</w:t>
            </w:r>
          </w:p>
        </w:tc>
        <w:tc>
          <w:tcPr>
            <w:tcW w:w="3019" w:type="dxa"/>
          </w:tcPr>
          <w:p w14:paraId="49D7A583" w14:textId="7F664DC3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Origine (n. frase dei requisiti revisionati</w:t>
            </w:r>
          </w:p>
        </w:tc>
      </w:tr>
      <w:tr w:rsidR="005E2D15" w14:paraId="115ACEA8" w14:textId="77777777" w:rsidTr="001E5E3C">
        <w:tc>
          <w:tcPr>
            <w:tcW w:w="2946" w:type="dxa"/>
          </w:tcPr>
          <w:p w14:paraId="1552C6D9" w14:textId="00C0DB8D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5E2D15">
              <w:rPr>
                <w:color w:val="000000" w:themeColor="text1"/>
              </w:rPr>
              <w:t>RF01</w:t>
            </w:r>
          </w:p>
        </w:tc>
        <w:tc>
          <w:tcPr>
            <w:tcW w:w="3112" w:type="dxa"/>
          </w:tcPr>
          <w:p w14:paraId="23A329E8" w14:textId="6B3F7AD1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t xml:space="preserve">Il sistema deve offrire una funzionalità per registrare i </w:t>
            </w:r>
            <w:proofErr w:type="spellStart"/>
            <w:r>
              <w:t>CapiFarmacia</w:t>
            </w:r>
            <w:proofErr w:type="spellEnd"/>
            <w:r>
              <w:t xml:space="preserve"> dal Dirigente</w:t>
            </w:r>
          </w:p>
        </w:tc>
        <w:tc>
          <w:tcPr>
            <w:tcW w:w="3019" w:type="dxa"/>
          </w:tcPr>
          <w:p w14:paraId="458B702A" w14:textId="61EB7E04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5E2D15">
              <w:rPr>
                <w:color w:val="000000" w:themeColor="text1"/>
              </w:rPr>
              <w:t>13, 14</w:t>
            </w:r>
          </w:p>
        </w:tc>
      </w:tr>
      <w:tr w:rsidR="005E2D15" w14:paraId="24D0FD60" w14:textId="77777777" w:rsidTr="001E5E3C">
        <w:tc>
          <w:tcPr>
            <w:tcW w:w="2946" w:type="dxa"/>
          </w:tcPr>
          <w:p w14:paraId="63B6BCE0" w14:textId="183C6AC0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5E2D15">
              <w:rPr>
                <w:color w:val="000000" w:themeColor="text1"/>
              </w:rPr>
              <w:t>RF02</w:t>
            </w:r>
          </w:p>
        </w:tc>
        <w:tc>
          <w:tcPr>
            <w:tcW w:w="3112" w:type="dxa"/>
          </w:tcPr>
          <w:p w14:paraId="4BE88025" w14:textId="77777777" w:rsidR="005E2D15" w:rsidRDefault="005E2D15" w:rsidP="005E2D15">
            <w:pPr>
              <w:pStyle w:val="Corpotesto"/>
              <w:ind w:left="0" w:right="175"/>
            </w:pPr>
            <w:r>
              <w:t xml:space="preserve">Il sistema deve </w:t>
            </w:r>
            <w:r w:rsidRPr="005E2D15">
              <w:t>offrire una funzionalità per</w:t>
            </w:r>
            <w:r>
              <w:t xml:space="preserve"> registrare i Farmacisti dal </w:t>
            </w:r>
            <w:proofErr w:type="spellStart"/>
            <w:r>
              <w:t>CapoFarmacia</w:t>
            </w:r>
            <w:proofErr w:type="spellEnd"/>
          </w:p>
          <w:p w14:paraId="7478BFE7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5766FBA6" w14:textId="09F9B18D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15,16</w:t>
            </w:r>
          </w:p>
        </w:tc>
      </w:tr>
      <w:tr w:rsidR="005E2D15" w14:paraId="6973BA12" w14:textId="77777777" w:rsidTr="001E5E3C">
        <w:tc>
          <w:tcPr>
            <w:tcW w:w="2946" w:type="dxa"/>
          </w:tcPr>
          <w:p w14:paraId="00951F33" w14:textId="10871A09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RF03</w:t>
            </w:r>
          </w:p>
        </w:tc>
        <w:tc>
          <w:tcPr>
            <w:tcW w:w="3112" w:type="dxa"/>
          </w:tcPr>
          <w:p w14:paraId="10289D3A" w14:textId="2536D0A7" w:rsidR="005E2D15" w:rsidRDefault="00B4437D" w:rsidP="005E2D15">
            <w:pPr>
              <w:pStyle w:val="Corpotesto"/>
              <w:ind w:left="0" w:right="175"/>
            </w:pPr>
            <w:r>
              <w:t>Il sistema deve offrire al Cliente una funzionalità per prenotare</w:t>
            </w:r>
            <w:r>
              <w:t xml:space="preserve"> </w:t>
            </w:r>
            <w:r w:rsidR="005E2D15" w:rsidRPr="00986B07">
              <w:t>distanziando</w:t>
            </w:r>
            <w:r w:rsidR="006671C2">
              <w:t xml:space="preserve"> automaticamente</w:t>
            </w:r>
            <w:r w:rsidR="005E2D15" w:rsidRPr="00986B07">
              <w:t xml:space="preserve"> gli appuntamenti di 15 minuti l’uno dall’altro</w:t>
            </w:r>
          </w:p>
          <w:p w14:paraId="73DA9A67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24624813" w14:textId="68CE89E1" w:rsidR="005E2D15" w:rsidRPr="005E2D15" w:rsidRDefault="005E2D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F2409">
              <w:rPr>
                <w:color w:val="000000" w:themeColor="text1"/>
              </w:rPr>
              <w:t>6</w:t>
            </w:r>
            <w:r w:rsidR="00B4437D">
              <w:rPr>
                <w:color w:val="000000" w:themeColor="text1"/>
              </w:rPr>
              <w:t>, 1</w:t>
            </w:r>
            <w:r w:rsidR="006F2409">
              <w:rPr>
                <w:color w:val="000000" w:themeColor="text1"/>
              </w:rPr>
              <w:t>8</w:t>
            </w:r>
            <w:r w:rsidR="00B078B4">
              <w:rPr>
                <w:color w:val="000000" w:themeColor="text1"/>
              </w:rPr>
              <w:t xml:space="preserve">, </w:t>
            </w:r>
            <w:r w:rsidR="006F2409">
              <w:rPr>
                <w:color w:val="000000" w:themeColor="text1"/>
              </w:rPr>
              <w:t>19</w:t>
            </w:r>
          </w:p>
        </w:tc>
      </w:tr>
      <w:tr w:rsidR="005E2D15" w14:paraId="11BD88F0" w14:textId="77777777" w:rsidTr="001E5E3C">
        <w:tc>
          <w:tcPr>
            <w:tcW w:w="2946" w:type="dxa"/>
          </w:tcPr>
          <w:p w14:paraId="17B63516" w14:textId="724ECB81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RF04</w:t>
            </w:r>
          </w:p>
        </w:tc>
        <w:tc>
          <w:tcPr>
            <w:tcW w:w="3112" w:type="dxa"/>
          </w:tcPr>
          <w:p w14:paraId="129BB865" w14:textId="77777777" w:rsidR="00C720D7" w:rsidRDefault="00C720D7" w:rsidP="00C720D7">
            <w:pPr>
              <w:pStyle w:val="Corpotesto"/>
              <w:ind w:left="0" w:right="175"/>
            </w:pPr>
            <w:r>
              <w:t xml:space="preserve">Il sistema deve offrire al </w:t>
            </w:r>
            <w:proofErr w:type="spellStart"/>
            <w:r>
              <w:t>CapoFarmacia</w:t>
            </w:r>
            <w:proofErr w:type="spellEnd"/>
            <w:r>
              <w:t xml:space="preserve"> una funzionalità per inserire i turni dei Farmacisti per la settimana successiva</w:t>
            </w:r>
          </w:p>
          <w:p w14:paraId="441F39B9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7CF658E7" w14:textId="0E13FEDB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F0F1D">
              <w:rPr>
                <w:color w:val="000000" w:themeColor="text1"/>
              </w:rPr>
              <w:t>7</w:t>
            </w:r>
          </w:p>
        </w:tc>
      </w:tr>
      <w:tr w:rsidR="005E2D15" w14:paraId="5AD04ABB" w14:textId="77777777" w:rsidTr="001E5E3C">
        <w:tc>
          <w:tcPr>
            <w:tcW w:w="2946" w:type="dxa"/>
          </w:tcPr>
          <w:p w14:paraId="4BA85BF0" w14:textId="4881396E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</w:t>
            </w:r>
            <w:r w:rsidR="00871BA9">
              <w:rPr>
                <w:color w:val="000000" w:themeColor="text1"/>
              </w:rPr>
              <w:t>5</w:t>
            </w:r>
          </w:p>
        </w:tc>
        <w:tc>
          <w:tcPr>
            <w:tcW w:w="3112" w:type="dxa"/>
          </w:tcPr>
          <w:p w14:paraId="21FD79A8" w14:textId="6B45E28D" w:rsidR="00C720D7" w:rsidRDefault="00C720D7" w:rsidP="00C720D7">
            <w:pPr>
              <w:pStyle w:val="Corpotesto"/>
              <w:ind w:left="0" w:right="175"/>
            </w:pPr>
            <w:r>
              <w:t>I</w:t>
            </w:r>
            <w:r w:rsidRPr="001F3D47">
              <w:t>l sistema invia al cliente per posta elettronica un messaggio di riepilogo della</w:t>
            </w:r>
            <w:r w:rsidR="002E15BB">
              <w:t xml:space="preserve"> </w:t>
            </w:r>
            <w:r>
              <w:t>prenotazione effettuata</w:t>
            </w:r>
            <w:r w:rsidR="00435A1D">
              <w:t xml:space="preserve"> e per eventualmente disdire</w:t>
            </w:r>
          </w:p>
          <w:p w14:paraId="1B731685" w14:textId="77777777" w:rsidR="005E2D15" w:rsidRDefault="005E2D15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  <w:p w14:paraId="14DBE5F3" w14:textId="77777777" w:rsidR="00C720D7" w:rsidRDefault="00C720D7" w:rsidP="003873B7">
            <w:pPr>
              <w:pStyle w:val="Corpotesto"/>
              <w:ind w:left="0" w:right="175"/>
              <w:rPr>
                <w:color w:val="4F81BD" w:themeColor="accent1"/>
              </w:rPr>
            </w:pPr>
          </w:p>
        </w:tc>
        <w:tc>
          <w:tcPr>
            <w:tcW w:w="3019" w:type="dxa"/>
          </w:tcPr>
          <w:p w14:paraId="531153FF" w14:textId="54637D21" w:rsidR="005E2D15" w:rsidRPr="005E2D15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0</w:t>
            </w:r>
            <w:r w:rsidR="00435A1D">
              <w:rPr>
                <w:color w:val="000000" w:themeColor="text1"/>
              </w:rPr>
              <w:t>,27</w:t>
            </w:r>
          </w:p>
        </w:tc>
      </w:tr>
      <w:tr w:rsidR="00C720D7" w14:paraId="289A1C6C" w14:textId="77777777" w:rsidTr="001E5E3C">
        <w:tc>
          <w:tcPr>
            <w:tcW w:w="2946" w:type="dxa"/>
          </w:tcPr>
          <w:p w14:paraId="43A34A23" w14:textId="2B1EAA98" w:rsidR="00C720D7" w:rsidRDefault="00C720D7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</w:t>
            </w:r>
            <w:r w:rsidR="00871BA9">
              <w:rPr>
                <w:color w:val="000000" w:themeColor="text1"/>
              </w:rPr>
              <w:t>6</w:t>
            </w:r>
          </w:p>
        </w:tc>
        <w:tc>
          <w:tcPr>
            <w:tcW w:w="3112" w:type="dxa"/>
          </w:tcPr>
          <w:p w14:paraId="669D68E1" w14:textId="77777777" w:rsidR="004D5548" w:rsidRDefault="004D5548" w:rsidP="004D5548">
            <w:pPr>
              <w:pStyle w:val="Corpotesto"/>
              <w:ind w:left="0" w:right="175"/>
            </w:pPr>
            <w:r>
              <w:t xml:space="preserve">Il sistema deve offrire la funzionalità di disdire via mail letta dal </w:t>
            </w:r>
            <w:proofErr w:type="spellStart"/>
            <w:r>
              <w:t>CapoFarmacia</w:t>
            </w:r>
            <w:proofErr w:type="spellEnd"/>
          </w:p>
          <w:p w14:paraId="6A5FEA11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7CA387B5" w14:textId="3E79B2EC" w:rsidR="00C720D7" w:rsidRDefault="004D5548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1</w:t>
            </w:r>
          </w:p>
        </w:tc>
      </w:tr>
      <w:tr w:rsidR="00C720D7" w14:paraId="1C030E56" w14:textId="77777777" w:rsidTr="001E5E3C">
        <w:tc>
          <w:tcPr>
            <w:tcW w:w="2946" w:type="dxa"/>
          </w:tcPr>
          <w:p w14:paraId="3B4123D7" w14:textId="13C15C0A" w:rsidR="00C720D7" w:rsidRDefault="00537C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</w:t>
            </w:r>
            <w:r w:rsidR="00871BA9">
              <w:rPr>
                <w:color w:val="000000" w:themeColor="text1"/>
              </w:rPr>
              <w:t>7</w:t>
            </w:r>
          </w:p>
        </w:tc>
        <w:tc>
          <w:tcPr>
            <w:tcW w:w="3112" w:type="dxa"/>
          </w:tcPr>
          <w:p w14:paraId="360ED781" w14:textId="77777777" w:rsidR="00537C15" w:rsidRDefault="00537C15" w:rsidP="00537C15">
            <w:pPr>
              <w:pStyle w:val="Corpotesto"/>
              <w:ind w:left="0" w:right="175"/>
            </w:pPr>
            <w:r>
              <w:t>Il sistema deve offrire la funzionalità ad ogni inizio turno di far stampare al Farmacista gli appuntamenti del turno</w:t>
            </w:r>
          </w:p>
          <w:p w14:paraId="4D08C952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65201CF0" w14:textId="652FD0C7" w:rsidR="00C720D7" w:rsidRDefault="00537C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2</w:t>
            </w:r>
          </w:p>
        </w:tc>
      </w:tr>
      <w:tr w:rsidR="00C720D7" w14:paraId="7A1508B9" w14:textId="77777777" w:rsidTr="001E5E3C">
        <w:tc>
          <w:tcPr>
            <w:tcW w:w="2946" w:type="dxa"/>
          </w:tcPr>
          <w:p w14:paraId="3C49C957" w14:textId="2F11A81F" w:rsidR="00C720D7" w:rsidRDefault="00537C15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</w:t>
            </w:r>
            <w:r w:rsidR="00871BA9">
              <w:rPr>
                <w:color w:val="000000" w:themeColor="text1"/>
              </w:rPr>
              <w:t>8</w:t>
            </w:r>
          </w:p>
        </w:tc>
        <w:tc>
          <w:tcPr>
            <w:tcW w:w="3112" w:type="dxa"/>
          </w:tcPr>
          <w:p w14:paraId="792B5528" w14:textId="77777777" w:rsidR="001E5E3C" w:rsidRDefault="001E5E3C" w:rsidP="001E5E3C">
            <w:pPr>
              <w:pStyle w:val="Corpotesto"/>
              <w:ind w:left="0" w:right="175"/>
            </w:pPr>
            <w:r>
              <w:t>Il sistema deve offrire la funzionalità al Farmacista di registrare i dati anamnestici prima della vaccinazione</w:t>
            </w:r>
          </w:p>
          <w:p w14:paraId="75BDEF1C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128B0394" w14:textId="68CDF5DB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3</w:t>
            </w:r>
          </w:p>
        </w:tc>
      </w:tr>
      <w:tr w:rsidR="00C720D7" w14:paraId="644D007E" w14:textId="77777777" w:rsidTr="001E5E3C">
        <w:tc>
          <w:tcPr>
            <w:tcW w:w="2946" w:type="dxa"/>
          </w:tcPr>
          <w:p w14:paraId="13FC97BF" w14:textId="5FA1525E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</w:t>
            </w:r>
            <w:r w:rsidR="00871BA9">
              <w:rPr>
                <w:color w:val="000000" w:themeColor="text1"/>
              </w:rPr>
              <w:t>9</w:t>
            </w:r>
          </w:p>
        </w:tc>
        <w:tc>
          <w:tcPr>
            <w:tcW w:w="3112" w:type="dxa"/>
          </w:tcPr>
          <w:p w14:paraId="0912CD31" w14:textId="77777777" w:rsidR="001E5E3C" w:rsidRDefault="001E5E3C" w:rsidP="001E5E3C">
            <w:pPr>
              <w:pStyle w:val="Corpotesto"/>
              <w:ind w:left="0" w:right="175"/>
            </w:pPr>
            <w:r>
              <w:t>Il sistema deve offrire la funzionalità al Farmacista di registrare l’esito della vaccinazione</w:t>
            </w:r>
          </w:p>
          <w:p w14:paraId="5C563B7F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7335716B" w14:textId="51521478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F2409">
              <w:rPr>
                <w:color w:val="000000" w:themeColor="text1"/>
              </w:rPr>
              <w:t>4</w:t>
            </w:r>
          </w:p>
        </w:tc>
      </w:tr>
      <w:tr w:rsidR="00C720D7" w14:paraId="295EFF25" w14:textId="77777777" w:rsidTr="001E5E3C">
        <w:tc>
          <w:tcPr>
            <w:tcW w:w="2946" w:type="dxa"/>
          </w:tcPr>
          <w:p w14:paraId="7918CDE4" w14:textId="53637128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0</w:t>
            </w:r>
          </w:p>
        </w:tc>
        <w:tc>
          <w:tcPr>
            <w:tcW w:w="3112" w:type="dxa"/>
          </w:tcPr>
          <w:p w14:paraId="7B14D229" w14:textId="20D1BF53" w:rsidR="001E5E3C" w:rsidRDefault="001E5E3C" w:rsidP="001E5E3C">
            <w:pPr>
              <w:pStyle w:val="Corpotesto"/>
              <w:ind w:left="0" w:right="175"/>
            </w:pPr>
            <w:r>
              <w:t xml:space="preserve">Il sistema deve inviare </w:t>
            </w:r>
            <w:r>
              <w:lastRenderedPageBreak/>
              <w:t>settimanalmente</w:t>
            </w:r>
            <w:r w:rsidR="00EB2F89">
              <w:t xml:space="preserve"> </w:t>
            </w:r>
            <w:r>
              <w:t xml:space="preserve">un report al Dirigente </w:t>
            </w:r>
            <w:r w:rsidRPr="00276243">
              <w:t>sul numero di prenotazioni, di annullamenti e di vaccini effettuati in ogni farmacia della catena</w:t>
            </w:r>
          </w:p>
          <w:p w14:paraId="479FA827" w14:textId="77777777" w:rsidR="00C720D7" w:rsidRPr="001F3D47" w:rsidRDefault="00C720D7" w:rsidP="00C720D7">
            <w:pPr>
              <w:pStyle w:val="Corpotesto"/>
              <w:ind w:right="175"/>
            </w:pPr>
          </w:p>
        </w:tc>
        <w:tc>
          <w:tcPr>
            <w:tcW w:w="3019" w:type="dxa"/>
          </w:tcPr>
          <w:p w14:paraId="5302B177" w14:textId="2FD7B466" w:rsidR="00C720D7" w:rsidRDefault="00FF64FA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25</w:t>
            </w:r>
          </w:p>
        </w:tc>
      </w:tr>
      <w:tr w:rsidR="00C720D7" w14:paraId="694DD585" w14:textId="77777777" w:rsidTr="001E5E3C">
        <w:tc>
          <w:tcPr>
            <w:tcW w:w="2946" w:type="dxa"/>
          </w:tcPr>
          <w:p w14:paraId="3C6EEAE9" w14:textId="6EDAA6D0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1</w:t>
            </w:r>
          </w:p>
        </w:tc>
        <w:tc>
          <w:tcPr>
            <w:tcW w:w="3112" w:type="dxa"/>
          </w:tcPr>
          <w:p w14:paraId="0636B687" w14:textId="2052EC42" w:rsidR="00C720D7" w:rsidRPr="001F3D47" w:rsidRDefault="007C56A1" w:rsidP="00674830">
            <w:pPr>
              <w:pStyle w:val="Corpotesto"/>
              <w:ind w:left="0" w:right="175"/>
            </w:pPr>
            <w:r>
              <w:t xml:space="preserve">Il sistema deve inviare mensilmente un report al Dirigente </w:t>
            </w:r>
            <w:r w:rsidRPr="00276243">
              <w:t>sul numero di prenotazioni, di annullamenti e di vaccini effettuati in ogni farmacia della catena</w:t>
            </w:r>
          </w:p>
        </w:tc>
        <w:tc>
          <w:tcPr>
            <w:tcW w:w="3019" w:type="dxa"/>
          </w:tcPr>
          <w:p w14:paraId="7C051043" w14:textId="3C85FE71" w:rsidR="00C720D7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F64FA">
              <w:rPr>
                <w:color w:val="000000" w:themeColor="text1"/>
              </w:rPr>
              <w:t>6</w:t>
            </w:r>
          </w:p>
        </w:tc>
      </w:tr>
      <w:tr w:rsidR="00B4725D" w14:paraId="2AE81FA3" w14:textId="77777777" w:rsidTr="001E5E3C">
        <w:tc>
          <w:tcPr>
            <w:tcW w:w="2946" w:type="dxa"/>
          </w:tcPr>
          <w:p w14:paraId="30EC7F9B" w14:textId="54F2727E" w:rsidR="00B4725D" w:rsidRDefault="00B4725D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2</w:t>
            </w:r>
          </w:p>
        </w:tc>
        <w:tc>
          <w:tcPr>
            <w:tcW w:w="3112" w:type="dxa"/>
          </w:tcPr>
          <w:p w14:paraId="7BE82144" w14:textId="7EFF493D" w:rsidR="00B4725D" w:rsidRDefault="00B4725D" w:rsidP="001E5E3C">
            <w:pPr>
              <w:pStyle w:val="Corpotesto"/>
              <w:ind w:left="0" w:right="175"/>
            </w:pPr>
            <w:r>
              <w:t>Il sistema deve inviare le credenziali della registrazione</w:t>
            </w:r>
          </w:p>
        </w:tc>
        <w:tc>
          <w:tcPr>
            <w:tcW w:w="3019" w:type="dxa"/>
          </w:tcPr>
          <w:p w14:paraId="1351243E" w14:textId="2D7BC99E" w:rsidR="00B4725D" w:rsidRDefault="00FF64FA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7009F">
              <w:rPr>
                <w:color w:val="000000" w:themeColor="text1"/>
              </w:rPr>
              <w:t>9</w:t>
            </w:r>
          </w:p>
        </w:tc>
      </w:tr>
      <w:tr w:rsidR="000426DC" w14:paraId="688ECAD9" w14:textId="77777777" w:rsidTr="001E5E3C">
        <w:tc>
          <w:tcPr>
            <w:tcW w:w="2946" w:type="dxa"/>
          </w:tcPr>
          <w:p w14:paraId="3D9D9710" w14:textId="6A3AA679" w:rsidR="000426DC" w:rsidRDefault="000426D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</w:t>
            </w:r>
            <w:r w:rsidR="00871BA9">
              <w:rPr>
                <w:color w:val="000000" w:themeColor="text1"/>
              </w:rPr>
              <w:t>3</w:t>
            </w:r>
          </w:p>
        </w:tc>
        <w:tc>
          <w:tcPr>
            <w:tcW w:w="3112" w:type="dxa"/>
          </w:tcPr>
          <w:p w14:paraId="00C76E53" w14:textId="775F4708" w:rsidR="00674830" w:rsidRDefault="00674830" w:rsidP="00674830">
            <w:pPr>
              <w:pStyle w:val="Corpotesto"/>
              <w:ind w:left="0" w:right="175"/>
            </w:pPr>
            <w:r>
              <w:t xml:space="preserve">Il sistema deve inviare mensilmente un report all’impiegato amministrativo </w:t>
            </w:r>
            <w:proofErr w:type="spellStart"/>
            <w:r>
              <w:t>sull</w:t>
            </w:r>
            <w:r w:rsidRPr="00276243">
              <w:t>l’elenco</w:t>
            </w:r>
            <w:proofErr w:type="spellEnd"/>
            <w:r w:rsidRPr="00276243">
              <w:t xml:space="preserve"> dei turni svolti da ciascun Farmacista</w:t>
            </w:r>
          </w:p>
          <w:p w14:paraId="61B90FC9" w14:textId="272991B4" w:rsidR="000426DC" w:rsidRDefault="000426DC" w:rsidP="001E5E3C">
            <w:pPr>
              <w:pStyle w:val="Corpotesto"/>
              <w:ind w:left="0" w:right="175"/>
            </w:pPr>
          </w:p>
        </w:tc>
        <w:tc>
          <w:tcPr>
            <w:tcW w:w="3019" w:type="dxa"/>
          </w:tcPr>
          <w:p w14:paraId="139F7D18" w14:textId="34F5D6FC" w:rsidR="000426DC" w:rsidRDefault="003E1A23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3153B">
              <w:rPr>
                <w:color w:val="000000" w:themeColor="text1"/>
              </w:rPr>
              <w:t>8</w:t>
            </w:r>
          </w:p>
        </w:tc>
      </w:tr>
      <w:tr w:rsidR="00DF249A" w14:paraId="4DCE3E1E" w14:textId="77777777" w:rsidTr="001E5E3C">
        <w:tc>
          <w:tcPr>
            <w:tcW w:w="2946" w:type="dxa"/>
          </w:tcPr>
          <w:p w14:paraId="2CFF7DD4" w14:textId="4AABEF81" w:rsidR="00DF249A" w:rsidRDefault="00DF249A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RF14</w:t>
            </w:r>
          </w:p>
        </w:tc>
        <w:tc>
          <w:tcPr>
            <w:tcW w:w="3112" w:type="dxa"/>
          </w:tcPr>
          <w:p w14:paraId="608B017C" w14:textId="2A353618" w:rsidR="00DF249A" w:rsidRDefault="00DF249A" w:rsidP="00674830">
            <w:pPr>
              <w:pStyle w:val="Corpotesto"/>
              <w:ind w:left="0" w:right="175"/>
            </w:pPr>
            <w:r>
              <w:t>Il sistema deve</w:t>
            </w:r>
            <w:r>
              <w:t xml:space="preserve"> tenere conto</w:t>
            </w:r>
            <w:r>
              <w:t xml:space="preserve"> </w:t>
            </w:r>
            <w:r w:rsidRPr="00276243">
              <w:t>nel caso dei Farmacisti non già dipendenti della Società</w:t>
            </w:r>
            <w:r>
              <w:t xml:space="preserve"> i turni</w:t>
            </w:r>
            <w:r w:rsidRPr="00276243">
              <w:t xml:space="preserve"> </w:t>
            </w:r>
            <w:r w:rsidRPr="00276243">
              <w:t>per la liquidazione dei compensi</w:t>
            </w:r>
          </w:p>
        </w:tc>
        <w:tc>
          <w:tcPr>
            <w:tcW w:w="3019" w:type="dxa"/>
          </w:tcPr>
          <w:p w14:paraId="4FC4D939" w14:textId="0762363B" w:rsidR="00DF249A" w:rsidRDefault="00B15EF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</w:tr>
    </w:tbl>
    <w:p w14:paraId="077020C4" w14:textId="77777777" w:rsidR="001E5E3C" w:rsidRDefault="001E5E3C" w:rsidP="00F7071B">
      <w:pPr>
        <w:pStyle w:val="Corpotesto"/>
        <w:ind w:left="0" w:right="175"/>
        <w:rPr>
          <w:color w:val="4F81BD" w:themeColor="accent1"/>
        </w:rPr>
      </w:pPr>
    </w:p>
    <w:p w14:paraId="3F4E752A" w14:textId="77777777" w:rsidR="001E5E3C" w:rsidRDefault="001E5E3C" w:rsidP="0020606C">
      <w:pPr>
        <w:pStyle w:val="Corpotesto"/>
        <w:ind w:left="0" w:right="175"/>
        <w:rPr>
          <w:color w:val="4F81BD" w:themeColor="accent1"/>
        </w:rPr>
      </w:pPr>
    </w:p>
    <w:p w14:paraId="3535D67A" w14:textId="33581060" w:rsidR="001E5E3C" w:rsidRDefault="001E5E3C" w:rsidP="003873B7">
      <w:pPr>
        <w:pStyle w:val="Corpotesto"/>
        <w:ind w:left="833" w:right="175"/>
        <w:rPr>
          <w:color w:val="4F81BD" w:themeColor="accent1"/>
        </w:rPr>
      </w:pPr>
      <w:r>
        <w:rPr>
          <w:color w:val="4F81BD" w:themeColor="accent1"/>
        </w:rPr>
        <w:t>Vincoli / Altri Requisiti</w:t>
      </w:r>
    </w:p>
    <w:tbl>
      <w:tblPr>
        <w:tblStyle w:val="Grigliatabella"/>
        <w:tblW w:w="0" w:type="auto"/>
        <w:tblInd w:w="833" w:type="dxa"/>
        <w:tblLook w:val="04A0" w:firstRow="1" w:lastRow="0" w:firstColumn="1" w:lastColumn="0" w:noHBand="0" w:noVBand="1"/>
      </w:tblPr>
      <w:tblGrid>
        <w:gridCol w:w="4478"/>
        <w:gridCol w:w="4599"/>
      </w:tblGrid>
      <w:tr w:rsidR="008D018E" w14:paraId="3DEBD1AA" w14:textId="77777777" w:rsidTr="00F7071B">
        <w:tc>
          <w:tcPr>
            <w:tcW w:w="4478" w:type="dxa"/>
          </w:tcPr>
          <w:p w14:paraId="495EC604" w14:textId="138B775C" w:rsidR="001E5E3C" w:rsidRDefault="001E5E3C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ID</w:t>
            </w:r>
          </w:p>
        </w:tc>
        <w:tc>
          <w:tcPr>
            <w:tcW w:w="4599" w:type="dxa"/>
          </w:tcPr>
          <w:p w14:paraId="53DF7080" w14:textId="751D6CDD" w:rsidR="001E5E3C" w:rsidRDefault="001E5E3C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Requisito</w:t>
            </w:r>
          </w:p>
        </w:tc>
      </w:tr>
      <w:tr w:rsidR="008D018E" w14:paraId="1242B1D6" w14:textId="77777777" w:rsidTr="00F7071B">
        <w:tc>
          <w:tcPr>
            <w:tcW w:w="4478" w:type="dxa"/>
          </w:tcPr>
          <w:p w14:paraId="1AD74791" w14:textId="1DFE83F8" w:rsidR="001E5E3C" w:rsidRDefault="001E5E3C" w:rsidP="003873B7">
            <w:pPr>
              <w:pStyle w:val="Corpotesto"/>
              <w:ind w:left="0" w:right="175"/>
              <w:rPr>
                <w:color w:val="4F81BD" w:themeColor="accent1"/>
              </w:rPr>
            </w:pPr>
            <w:r w:rsidRPr="001E5E3C">
              <w:rPr>
                <w:color w:val="000000" w:themeColor="text1"/>
              </w:rPr>
              <w:t>V/RNF01</w:t>
            </w:r>
          </w:p>
        </w:tc>
        <w:tc>
          <w:tcPr>
            <w:tcW w:w="4599" w:type="dxa"/>
          </w:tcPr>
          <w:p w14:paraId="4FE1533A" w14:textId="6CE97316" w:rsidR="001E5E3C" w:rsidRPr="001E5E3C" w:rsidRDefault="001E5E3C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1E5E3C">
              <w:rPr>
                <w:color w:val="000000" w:themeColor="text1"/>
              </w:rPr>
              <w:t xml:space="preserve">Ogni settimana di </w:t>
            </w:r>
            <w:r w:rsidR="008D018E">
              <w:rPr>
                <w:color w:val="000000" w:themeColor="text1"/>
              </w:rPr>
              <w:t>prenotazione</w:t>
            </w:r>
            <w:r w:rsidRPr="001E5E3C">
              <w:rPr>
                <w:color w:val="000000" w:themeColor="text1"/>
              </w:rPr>
              <w:t xml:space="preserve"> inizia lunedì e finisce domenica</w:t>
            </w:r>
          </w:p>
        </w:tc>
      </w:tr>
      <w:tr w:rsidR="008D018E" w14:paraId="43DBF7D8" w14:textId="77777777" w:rsidTr="00F7071B">
        <w:tc>
          <w:tcPr>
            <w:tcW w:w="4478" w:type="dxa"/>
          </w:tcPr>
          <w:p w14:paraId="615B758D" w14:textId="3821BC3D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2</w:t>
            </w:r>
          </w:p>
        </w:tc>
        <w:tc>
          <w:tcPr>
            <w:tcW w:w="4599" w:type="dxa"/>
          </w:tcPr>
          <w:p w14:paraId="0CB982CF" w14:textId="349F2A96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D018E">
              <w:rPr>
                <w:color w:val="000000" w:themeColor="text1"/>
              </w:rPr>
              <w:t xml:space="preserve">Ogni </w:t>
            </w:r>
            <w:r>
              <w:rPr>
                <w:color w:val="000000" w:themeColor="text1"/>
              </w:rPr>
              <w:t xml:space="preserve">Farmacia ha un </w:t>
            </w:r>
            <w:proofErr w:type="spellStart"/>
            <w:r>
              <w:rPr>
                <w:color w:val="000000" w:themeColor="text1"/>
              </w:rPr>
              <w:t>CapoFarmacia</w:t>
            </w:r>
            <w:proofErr w:type="spellEnd"/>
          </w:p>
        </w:tc>
      </w:tr>
      <w:tr w:rsidR="008D018E" w14:paraId="0338BEF9" w14:textId="77777777" w:rsidTr="00F7071B">
        <w:tc>
          <w:tcPr>
            <w:tcW w:w="4478" w:type="dxa"/>
          </w:tcPr>
          <w:p w14:paraId="68BFFF98" w14:textId="73A21832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3</w:t>
            </w:r>
          </w:p>
        </w:tc>
        <w:tc>
          <w:tcPr>
            <w:tcW w:w="4599" w:type="dxa"/>
          </w:tcPr>
          <w:p w14:paraId="28BD5A2A" w14:textId="3434C7E1" w:rsidR="001E5E3C" w:rsidRPr="008D018E" w:rsidRDefault="008D018E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D018E">
              <w:rPr>
                <w:color w:val="000000" w:themeColor="text1"/>
              </w:rPr>
              <w:t>Ogni turno ha un solo Farmaci</w:t>
            </w:r>
            <w:r>
              <w:rPr>
                <w:color w:val="000000" w:themeColor="text1"/>
              </w:rPr>
              <w:t>sta</w:t>
            </w:r>
          </w:p>
        </w:tc>
      </w:tr>
      <w:tr w:rsidR="004B7C49" w14:paraId="16A42583" w14:textId="77777777" w:rsidTr="00F7071B">
        <w:tc>
          <w:tcPr>
            <w:tcW w:w="4478" w:type="dxa"/>
          </w:tcPr>
          <w:p w14:paraId="60C7D17D" w14:textId="58CAC20B" w:rsidR="004B7C49" w:rsidRDefault="004B7C49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4</w:t>
            </w:r>
          </w:p>
        </w:tc>
        <w:tc>
          <w:tcPr>
            <w:tcW w:w="4599" w:type="dxa"/>
          </w:tcPr>
          <w:p w14:paraId="6CBC80C0" w14:textId="1ECCB69E" w:rsidR="004B7C49" w:rsidRPr="008D018E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94D32">
              <w:rPr>
                <w:color w:val="000000" w:themeColor="text1"/>
              </w:rPr>
              <w:t xml:space="preserve">I </w:t>
            </w:r>
            <w:proofErr w:type="spellStart"/>
            <w:r w:rsidRPr="00894D32">
              <w:rPr>
                <w:color w:val="000000" w:themeColor="text1"/>
              </w:rPr>
              <w:t>CapiFarmacia</w:t>
            </w:r>
            <w:proofErr w:type="spellEnd"/>
            <w:r w:rsidRPr="00894D32">
              <w:rPr>
                <w:color w:val="000000" w:themeColor="text1"/>
              </w:rPr>
              <w:t xml:space="preserve"> inseriscono nel sistema </w:t>
            </w:r>
            <w:proofErr w:type="gramStart"/>
            <w:r w:rsidRPr="00894D32">
              <w:rPr>
                <w:color w:val="000000" w:themeColor="text1"/>
              </w:rPr>
              <w:t>i  turni</w:t>
            </w:r>
            <w:proofErr w:type="gramEnd"/>
            <w:r w:rsidRPr="00894D32">
              <w:rPr>
                <w:color w:val="000000" w:themeColor="text1"/>
              </w:rPr>
              <w:t xml:space="preserve"> dei Farmacisti per la settimana successiva</w:t>
            </w:r>
          </w:p>
        </w:tc>
      </w:tr>
      <w:tr w:rsidR="004B7C49" w14:paraId="01B0BD69" w14:textId="77777777" w:rsidTr="00F7071B">
        <w:tc>
          <w:tcPr>
            <w:tcW w:w="4478" w:type="dxa"/>
          </w:tcPr>
          <w:p w14:paraId="22119192" w14:textId="3BAC0471" w:rsidR="004B7C49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5</w:t>
            </w:r>
          </w:p>
        </w:tc>
        <w:tc>
          <w:tcPr>
            <w:tcW w:w="4599" w:type="dxa"/>
          </w:tcPr>
          <w:p w14:paraId="170A5021" w14:textId="40DB85EE" w:rsidR="004B7C49" w:rsidRPr="008D018E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94D32">
              <w:rPr>
                <w:color w:val="000000" w:themeColor="text1"/>
              </w:rPr>
              <w:t>Il sistema deve effettuare le prenotazioni distanziando gli appuntamenti di 15 minuti l’uno dall’altro</w:t>
            </w:r>
          </w:p>
        </w:tc>
      </w:tr>
      <w:tr w:rsidR="004B7C49" w14:paraId="79E4E8A2" w14:textId="77777777" w:rsidTr="00F7071B">
        <w:tc>
          <w:tcPr>
            <w:tcW w:w="4478" w:type="dxa"/>
          </w:tcPr>
          <w:p w14:paraId="6F140B6B" w14:textId="359709CB" w:rsidR="004B7C49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6</w:t>
            </w:r>
          </w:p>
        </w:tc>
        <w:tc>
          <w:tcPr>
            <w:tcW w:w="4599" w:type="dxa"/>
          </w:tcPr>
          <w:p w14:paraId="6F06FB55" w14:textId="505FA5BB" w:rsidR="004B7C49" w:rsidRPr="008D018E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 w:rsidRPr="00894D32">
              <w:rPr>
                <w:color w:val="000000" w:themeColor="text1"/>
              </w:rPr>
              <w:t>Il cliente non sceglie l’ora dell’appuntamento, ma il sistema assegna il primo orario disponibile nel giorno scelto</w:t>
            </w:r>
          </w:p>
        </w:tc>
      </w:tr>
      <w:tr w:rsidR="004B7C49" w14:paraId="267D1266" w14:textId="77777777" w:rsidTr="00F7071B">
        <w:tc>
          <w:tcPr>
            <w:tcW w:w="4478" w:type="dxa"/>
          </w:tcPr>
          <w:p w14:paraId="77F82071" w14:textId="32B06A07" w:rsidR="004B7C49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7</w:t>
            </w:r>
          </w:p>
        </w:tc>
        <w:tc>
          <w:tcPr>
            <w:tcW w:w="4599" w:type="dxa"/>
          </w:tcPr>
          <w:p w14:paraId="050185F7" w14:textId="2AB4968C" w:rsidR="004B7C49" w:rsidRPr="008D018E" w:rsidRDefault="00E64810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94D32" w:rsidRPr="00894D32">
              <w:rPr>
                <w:color w:val="000000" w:themeColor="text1"/>
              </w:rPr>
              <w:t>i sono due turni per il servizio di vaccinazione, uno dalle 8 alle 14, l’altro dalle 14 alle 20</w:t>
            </w:r>
          </w:p>
        </w:tc>
      </w:tr>
      <w:tr w:rsidR="00894D32" w14:paraId="5FC8F498" w14:textId="77777777" w:rsidTr="00F7071B">
        <w:tc>
          <w:tcPr>
            <w:tcW w:w="4478" w:type="dxa"/>
          </w:tcPr>
          <w:p w14:paraId="02281FCD" w14:textId="1D7C2705" w:rsidR="00894D32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V/RNF0</w:t>
            </w:r>
            <w:r w:rsidR="00C154D5">
              <w:rPr>
                <w:color w:val="000000" w:themeColor="text1"/>
              </w:rPr>
              <w:t>8</w:t>
            </w:r>
          </w:p>
        </w:tc>
        <w:tc>
          <w:tcPr>
            <w:tcW w:w="4599" w:type="dxa"/>
          </w:tcPr>
          <w:p w14:paraId="5858BFF5" w14:textId="434766BB" w:rsidR="00894D32" w:rsidRPr="00894D32" w:rsidRDefault="00894D32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 ogni </w:t>
            </w:r>
            <w:r w:rsidR="00F7071B">
              <w:rPr>
                <w:color w:val="000000" w:themeColor="text1"/>
              </w:rPr>
              <w:t>prenotazione</w:t>
            </w:r>
            <w:r>
              <w:rPr>
                <w:color w:val="000000" w:themeColor="text1"/>
              </w:rPr>
              <w:t xml:space="preserve"> si vuole memorizzare</w:t>
            </w:r>
            <w:r w:rsidR="00E64810">
              <w:rPr>
                <w:color w:val="000000" w:themeColor="text1"/>
              </w:rPr>
              <w:t xml:space="preserve"> farmacia,</w:t>
            </w:r>
            <w:r>
              <w:rPr>
                <w:color w:val="000000" w:themeColor="text1"/>
              </w:rPr>
              <w:t xml:space="preserve"> nome, </w:t>
            </w:r>
            <w:proofErr w:type="gramStart"/>
            <w:r>
              <w:rPr>
                <w:color w:val="000000" w:themeColor="text1"/>
              </w:rPr>
              <w:t>cognome,  indirizzo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email</w:t>
            </w:r>
            <w:proofErr w:type="gramEnd"/>
            <w:r w:rsidR="00F7071B">
              <w:rPr>
                <w:color w:val="000000" w:themeColor="text1"/>
              </w:rPr>
              <w:t>, allergie e farmaci</w:t>
            </w:r>
          </w:p>
        </w:tc>
      </w:tr>
      <w:tr w:rsidR="00F7071B" w14:paraId="626F3B63" w14:textId="77777777" w:rsidTr="00717C33">
        <w:tc>
          <w:tcPr>
            <w:tcW w:w="4478" w:type="dxa"/>
          </w:tcPr>
          <w:p w14:paraId="1ABB541B" w14:textId="6680733F" w:rsidR="00F7071B" w:rsidRDefault="00F7071B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V/RNF</w:t>
            </w:r>
            <w:r w:rsidR="00C154D5">
              <w:rPr>
                <w:color w:val="000000" w:themeColor="text1"/>
              </w:rPr>
              <w:t>09</w:t>
            </w:r>
          </w:p>
        </w:tc>
        <w:tc>
          <w:tcPr>
            <w:tcW w:w="4599" w:type="dxa"/>
          </w:tcPr>
          <w:p w14:paraId="1F964203" w14:textId="268B72E0" w:rsidR="00F7071B" w:rsidRDefault="00F7071B" w:rsidP="003873B7">
            <w:pPr>
              <w:pStyle w:val="Corpotesto"/>
              <w:ind w:left="0" w:right="17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possono prenotare solo vaccini </w:t>
            </w:r>
            <w:proofErr w:type="spellStart"/>
            <w:r w:rsidRPr="00894D32">
              <w:rPr>
                <w:color w:val="000000" w:themeColor="text1"/>
              </w:rPr>
              <w:t>Pfischio</w:t>
            </w:r>
            <w:proofErr w:type="spellEnd"/>
            <w:r w:rsidRPr="00894D32">
              <w:rPr>
                <w:color w:val="000000" w:themeColor="text1"/>
              </w:rPr>
              <w:t xml:space="preserve">, Antiqua e </w:t>
            </w:r>
            <w:proofErr w:type="spellStart"/>
            <w:r w:rsidRPr="00894D32">
              <w:rPr>
                <w:color w:val="000000" w:themeColor="text1"/>
              </w:rPr>
              <w:t>AsperaZenzero</w:t>
            </w:r>
            <w:proofErr w:type="spellEnd"/>
          </w:p>
        </w:tc>
      </w:tr>
    </w:tbl>
    <w:p w14:paraId="404338AC" w14:textId="77777777" w:rsidR="001E5E3C" w:rsidRDefault="001E5E3C" w:rsidP="003873B7">
      <w:pPr>
        <w:pStyle w:val="Corpotesto"/>
        <w:ind w:left="833" w:right="175"/>
        <w:rPr>
          <w:color w:val="4F81BD" w:themeColor="accent1"/>
        </w:rPr>
      </w:pPr>
    </w:p>
    <w:p w14:paraId="37E7E5B3" w14:textId="77777777" w:rsidR="001E5571" w:rsidRDefault="001E5571" w:rsidP="001E5571">
      <w:pPr>
        <w:rPr>
          <w:color w:val="4F81BD" w:themeColor="accent1"/>
          <w:sz w:val="24"/>
          <w:szCs w:val="24"/>
        </w:rPr>
      </w:pPr>
    </w:p>
    <w:p w14:paraId="0B095E27" w14:textId="2E412A37" w:rsidR="001E5571" w:rsidRDefault="001E5571" w:rsidP="001E5571">
      <w:pPr>
        <w:tabs>
          <w:tab w:val="left" w:pos="3236"/>
        </w:tabs>
      </w:pPr>
      <w:r>
        <w:tab/>
      </w:r>
    </w:p>
    <w:p w14:paraId="69364DBF" w14:textId="77777777" w:rsidR="001E5571" w:rsidRDefault="001E5571" w:rsidP="001E5571">
      <w:pPr>
        <w:tabs>
          <w:tab w:val="left" w:pos="3236"/>
        </w:tabs>
      </w:pPr>
    </w:p>
    <w:p w14:paraId="4C23F852" w14:textId="77777777" w:rsidR="001E5571" w:rsidRDefault="001E5571" w:rsidP="001E5571">
      <w:pPr>
        <w:tabs>
          <w:tab w:val="left" w:pos="3236"/>
        </w:tabs>
      </w:pPr>
    </w:p>
    <w:p w14:paraId="0B27D42D" w14:textId="77777777" w:rsidR="001E5571" w:rsidRDefault="001E5571" w:rsidP="001E5571">
      <w:pPr>
        <w:tabs>
          <w:tab w:val="left" w:pos="3236"/>
        </w:tabs>
      </w:pPr>
    </w:p>
    <w:p w14:paraId="28871FF1" w14:textId="3F103F98" w:rsidR="001E5571" w:rsidRDefault="001E5571" w:rsidP="001E5571">
      <w:pPr>
        <w:tabs>
          <w:tab w:val="left" w:pos="3236"/>
        </w:tabs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Modellazzione</w:t>
      </w:r>
      <w:proofErr w:type="spellEnd"/>
      <w:r>
        <w:rPr>
          <w:color w:val="4F81BD" w:themeColor="accent1"/>
          <w:sz w:val="24"/>
          <w:szCs w:val="24"/>
        </w:rPr>
        <w:t xml:space="preserve"> dei casi d’uso</w:t>
      </w:r>
    </w:p>
    <w:p w14:paraId="45FF900A" w14:textId="76DB59FF" w:rsidR="001E5571" w:rsidRDefault="001E5571" w:rsidP="001E5571">
      <w:pPr>
        <w:tabs>
          <w:tab w:val="left" w:pos="3236"/>
        </w:tabs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Attori e casi d’uso</w:t>
      </w:r>
    </w:p>
    <w:p w14:paraId="3CCE55EA" w14:textId="77777777" w:rsidR="001E5571" w:rsidRDefault="001E5571" w:rsidP="001E5571">
      <w:pPr>
        <w:tabs>
          <w:tab w:val="left" w:pos="3236"/>
        </w:tabs>
        <w:rPr>
          <w:color w:val="4F81BD" w:themeColor="accent1"/>
          <w:sz w:val="24"/>
          <w:szCs w:val="24"/>
        </w:rPr>
      </w:pPr>
    </w:p>
    <w:p w14:paraId="13139809" w14:textId="77078658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 w:rsidRPr="001E5571">
        <w:rPr>
          <w:i/>
          <w:iCs/>
          <w:color w:val="000000" w:themeColor="text1"/>
          <w:sz w:val="24"/>
          <w:szCs w:val="24"/>
          <w:u w:val="single"/>
        </w:rPr>
        <w:t>Attori Primari:</w:t>
      </w:r>
    </w:p>
    <w:p w14:paraId="12E9FE62" w14:textId="5EDBAD37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Cliente</w:t>
      </w:r>
    </w:p>
    <w:p w14:paraId="52113BD4" w14:textId="520ACAAA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Dirigente</w:t>
      </w:r>
    </w:p>
    <w:p w14:paraId="7B7DB64F" w14:textId="1CFFE2E7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CapiFarmacia</w:t>
      </w:r>
      <w:proofErr w:type="spellEnd"/>
    </w:p>
    <w:p w14:paraId="4E796ED6" w14:textId="0A27A90A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Farmacisti</w:t>
      </w:r>
    </w:p>
    <w:p w14:paraId="6124ADD1" w14:textId="756C4D82" w:rsidR="001E5571" w:rsidRPr="001E5571" w:rsidRDefault="001E5571" w:rsidP="001E5571">
      <w:pPr>
        <w:pStyle w:val="Paragrafoelenco"/>
        <w:numPr>
          <w:ilvl w:val="0"/>
          <w:numId w:val="14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Tempo</w:t>
      </w:r>
    </w:p>
    <w:p w14:paraId="60194835" w14:textId="77777777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BF86976" w14:textId="3DE04B3C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Attori Secondari:</w:t>
      </w:r>
    </w:p>
    <w:p w14:paraId="50A66654" w14:textId="6AD19007" w:rsidR="001E5571" w:rsidRPr="001E5571" w:rsidRDefault="001E5571" w:rsidP="001E5571">
      <w:pPr>
        <w:pStyle w:val="Paragrafoelenco"/>
        <w:numPr>
          <w:ilvl w:val="0"/>
          <w:numId w:val="15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Servizio </w:t>
      </w:r>
      <w:proofErr w:type="gramStart"/>
      <w:r>
        <w:rPr>
          <w:color w:val="000000" w:themeColor="text1"/>
          <w:sz w:val="24"/>
          <w:szCs w:val="24"/>
        </w:rPr>
        <w:t>email</w:t>
      </w:r>
      <w:proofErr w:type="gramEnd"/>
    </w:p>
    <w:p w14:paraId="06037552" w14:textId="4EA16481" w:rsidR="001E5571" w:rsidRPr="001E5571" w:rsidRDefault="001E5571" w:rsidP="001E5571">
      <w:pPr>
        <w:pStyle w:val="Paragrafoelenco"/>
        <w:numPr>
          <w:ilvl w:val="0"/>
          <w:numId w:val="15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Stampante</w:t>
      </w:r>
    </w:p>
    <w:p w14:paraId="3D7436D6" w14:textId="77777777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2B797854" w14:textId="44002F2A" w:rsidR="001E5571" w:rsidRDefault="001E5571" w:rsidP="001E5571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Casi d’uso:</w:t>
      </w:r>
    </w:p>
    <w:p w14:paraId="62661137" w14:textId="41B1F362" w:rsidR="001E5571" w:rsidRPr="001E5571" w:rsidRDefault="001E5571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UC1: registrazione </w:t>
      </w:r>
      <w:proofErr w:type="spellStart"/>
      <w:r>
        <w:rPr>
          <w:color w:val="000000" w:themeColor="text1"/>
          <w:sz w:val="24"/>
          <w:szCs w:val="24"/>
        </w:rPr>
        <w:t>Cap</w:t>
      </w:r>
      <w:r w:rsidR="005B1F84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Farmacia</w:t>
      </w:r>
      <w:proofErr w:type="spellEnd"/>
    </w:p>
    <w:p w14:paraId="034430A5" w14:textId="07665AC5" w:rsidR="001E5571" w:rsidRPr="007C0E44" w:rsidRDefault="001E5571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UC2: registrazione Farmacisti</w:t>
      </w:r>
    </w:p>
    <w:p w14:paraId="0A4AF09B" w14:textId="55A4AAF5" w:rsidR="007C0E44" w:rsidRPr="007C0E44" w:rsidRDefault="007C0E44" w:rsidP="007C0E44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UC3: Prenotazion</w:t>
      </w:r>
      <w:r>
        <w:rPr>
          <w:color w:val="000000" w:themeColor="text1"/>
          <w:sz w:val="24"/>
          <w:szCs w:val="24"/>
        </w:rPr>
        <w:t>e</w:t>
      </w:r>
    </w:p>
    <w:p w14:paraId="1B2701C7" w14:textId="7322210F" w:rsidR="001E5571" w:rsidRPr="001E5571" w:rsidRDefault="001E5571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UC4: Definire turni dei Farmacisti</w:t>
      </w:r>
    </w:p>
    <w:p w14:paraId="2B4578B8" w14:textId="56AA8D03" w:rsidR="00252DDC" w:rsidRPr="00252DDC" w:rsidRDefault="00252DDC" w:rsidP="00252DDC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: Stampa appuntamenti del turn</w:t>
      </w:r>
      <w:r>
        <w:rPr>
          <w:color w:val="000000" w:themeColor="text1"/>
          <w:sz w:val="24"/>
          <w:szCs w:val="24"/>
        </w:rPr>
        <w:t>o</w:t>
      </w:r>
    </w:p>
    <w:p w14:paraId="488B84ED" w14:textId="386B36E0" w:rsidR="00623138" w:rsidRPr="00551B96" w:rsidRDefault="00623138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>: Registrazione dati amnestici</w:t>
      </w:r>
    </w:p>
    <w:p w14:paraId="022051BB" w14:textId="625AF597" w:rsidR="00551B96" w:rsidRPr="00551B96" w:rsidRDefault="00551B96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>: Registrazione esito vaccinazione</w:t>
      </w:r>
    </w:p>
    <w:p w14:paraId="695DFD3B" w14:textId="19CAEF68" w:rsidR="00551B96" w:rsidRPr="00551B96" w:rsidRDefault="00551B96" w:rsidP="001E5571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GeneraReport</w:t>
      </w:r>
      <w:proofErr w:type="spellEnd"/>
      <w:r w:rsidR="00201359">
        <w:rPr>
          <w:color w:val="000000" w:themeColor="text1"/>
          <w:sz w:val="24"/>
          <w:szCs w:val="24"/>
        </w:rPr>
        <w:t xml:space="preserve"> Settimanale</w:t>
      </w:r>
    </w:p>
    <w:p w14:paraId="7FFAB93E" w14:textId="0728AC6C" w:rsidR="00551B96" w:rsidRPr="000426DC" w:rsidRDefault="00551B96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GeneraReport</w:t>
      </w:r>
      <w:proofErr w:type="spellEnd"/>
      <w:r>
        <w:rPr>
          <w:color w:val="000000" w:themeColor="text1"/>
          <w:sz w:val="24"/>
          <w:szCs w:val="24"/>
        </w:rPr>
        <w:t xml:space="preserve"> Mese</w:t>
      </w:r>
    </w:p>
    <w:p w14:paraId="2C644D7F" w14:textId="6C386AE4" w:rsidR="000426DC" w:rsidRPr="00B01D48" w:rsidRDefault="000426DC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Report</w:t>
      </w:r>
      <w:r w:rsidR="00350510">
        <w:rPr>
          <w:color w:val="000000" w:themeColor="text1"/>
          <w:sz w:val="24"/>
          <w:szCs w:val="24"/>
        </w:rPr>
        <w:t>Turni</w:t>
      </w:r>
      <w:proofErr w:type="spellEnd"/>
    </w:p>
    <w:p w14:paraId="17559622" w14:textId="7F79CEB6" w:rsidR="00B01D48" w:rsidRPr="00551B96" w:rsidRDefault="00B01D48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UC15: </w:t>
      </w:r>
      <w:proofErr w:type="spellStart"/>
      <w:r>
        <w:rPr>
          <w:color w:val="000000" w:themeColor="text1"/>
          <w:sz w:val="24"/>
          <w:szCs w:val="24"/>
        </w:rPr>
        <w:t>GeneraReport</w:t>
      </w:r>
      <w:proofErr w:type="spellEnd"/>
    </w:p>
    <w:p w14:paraId="4AF7E2A2" w14:textId="77777777" w:rsidR="00551B96" w:rsidRDefault="00551B96" w:rsidP="00551B96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800833A" w14:textId="46B74187" w:rsidR="00252DDC" w:rsidRDefault="00551B96" w:rsidP="00551B96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Casi d’uso di inclusione:</w:t>
      </w:r>
    </w:p>
    <w:p w14:paraId="4FCCF44C" w14:textId="158D5C40" w:rsidR="00551B96" w:rsidRPr="00694EED" w:rsidRDefault="00551B96" w:rsidP="00551B96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Invia</w:t>
      </w:r>
      <w:r w:rsidR="008F5F91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iepilogo</w:t>
      </w:r>
      <w:proofErr w:type="spellEnd"/>
    </w:p>
    <w:p w14:paraId="1F8FE08F" w14:textId="305A35E5" w:rsidR="00694EED" w:rsidRPr="00694EED" w:rsidRDefault="00694EED" w:rsidP="00694EED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</w:t>
      </w:r>
      <w:r w:rsidR="00CD4F04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: Disdire</w:t>
      </w:r>
    </w:p>
    <w:p w14:paraId="04C94499" w14:textId="3D0B4866" w:rsidR="0019795C" w:rsidRPr="00741461" w:rsidRDefault="00B4725D" w:rsidP="005C1325">
      <w:pPr>
        <w:pStyle w:val="Paragrafoelenco"/>
        <w:numPr>
          <w:ilvl w:val="0"/>
          <w:numId w:val="16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CD4F04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Invia</w:t>
      </w:r>
      <w:r w:rsidR="008F5F91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redenziali</w:t>
      </w:r>
      <w:proofErr w:type="spellEnd"/>
    </w:p>
    <w:p w14:paraId="7D59A84C" w14:textId="77777777" w:rsidR="00741461" w:rsidRPr="00741461" w:rsidRDefault="00741461" w:rsidP="00741461">
      <w:pPr>
        <w:pStyle w:val="Paragrafoelenco"/>
        <w:tabs>
          <w:tab w:val="left" w:pos="3236"/>
        </w:tabs>
        <w:ind w:left="720"/>
        <w:rPr>
          <w:i/>
          <w:iCs/>
          <w:color w:val="000000" w:themeColor="text1"/>
          <w:sz w:val="24"/>
          <w:szCs w:val="24"/>
          <w:u w:val="single"/>
        </w:rPr>
      </w:pPr>
    </w:p>
    <w:p w14:paraId="61CE92E4" w14:textId="048C0C79" w:rsidR="005C243B" w:rsidRDefault="005C243B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t>Casi d’uso di estensione:</w:t>
      </w:r>
    </w:p>
    <w:p w14:paraId="75023282" w14:textId="0832B844" w:rsidR="005C243B" w:rsidRPr="005C243B" w:rsidRDefault="005C243B" w:rsidP="005C243B">
      <w:pPr>
        <w:pStyle w:val="Paragrafoelenco"/>
        <w:numPr>
          <w:ilvl w:val="0"/>
          <w:numId w:val="18"/>
        </w:num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UC1</w:t>
      </w:r>
      <w:r w:rsidR="00AB2947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: Liquidazione</w:t>
      </w:r>
    </w:p>
    <w:p w14:paraId="573205D6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430E6028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1FAB8C01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3D4F455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4B3A62A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450A38A9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2981D1AC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0CF10ACF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0A157ADF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1CDC18C3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FE5DFA2" w14:textId="77777777" w:rsidR="00824066" w:rsidRDefault="00824066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C29F2FB" w14:textId="77777777" w:rsidR="00824066" w:rsidRDefault="00824066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5E7A7FC5" w14:textId="77777777" w:rsidR="00824066" w:rsidRDefault="00824066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40C00AA6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E85524E" w14:textId="77777777" w:rsidR="0019795C" w:rsidRDefault="0019795C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06F6EF3D" w14:textId="77777777" w:rsidR="005C1325" w:rsidRDefault="005C1325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73E49A32" w14:textId="77777777" w:rsidR="00C154D5" w:rsidRDefault="00C154D5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p w14:paraId="27416E62" w14:textId="77777777" w:rsidR="00C154D5" w:rsidRDefault="00C154D5" w:rsidP="005C1325">
      <w:pPr>
        <w:tabs>
          <w:tab w:val="left" w:pos="3236"/>
        </w:tabs>
        <w:rPr>
          <w:i/>
          <w:iCs/>
          <w:color w:val="000000" w:themeColor="text1"/>
          <w:sz w:val="24"/>
          <w:szCs w:val="24"/>
          <w:u w:val="single"/>
        </w:rPr>
      </w:pPr>
    </w:p>
    <w:tbl>
      <w:tblPr>
        <w:tblStyle w:val="Grigliatabella"/>
        <w:tblW w:w="9981" w:type="dxa"/>
        <w:tblLook w:val="04A0" w:firstRow="1" w:lastRow="0" w:firstColumn="1" w:lastColumn="0" w:noHBand="0" w:noVBand="1"/>
      </w:tblPr>
      <w:tblGrid>
        <w:gridCol w:w="3335"/>
        <w:gridCol w:w="1616"/>
        <w:gridCol w:w="1230"/>
        <w:gridCol w:w="2882"/>
        <w:gridCol w:w="1083"/>
      </w:tblGrid>
      <w:tr w:rsidR="00C154D5" w14:paraId="24E7DF0E" w14:textId="77777777" w:rsidTr="003C38E7">
        <w:tc>
          <w:tcPr>
            <w:tcW w:w="3253" w:type="dxa"/>
          </w:tcPr>
          <w:p w14:paraId="1690EFF0" w14:textId="76166D44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 w:rsidRPr="005C1325">
              <w:rPr>
                <w:color w:val="000000" w:themeColor="text1"/>
                <w:sz w:val="24"/>
                <w:szCs w:val="24"/>
              </w:rPr>
              <w:t>Caso</w:t>
            </w:r>
            <w:r>
              <w:rPr>
                <w:color w:val="000000" w:themeColor="text1"/>
                <w:sz w:val="24"/>
                <w:szCs w:val="24"/>
              </w:rPr>
              <w:t xml:space="preserve"> d’uso</w:t>
            </w:r>
          </w:p>
        </w:tc>
        <w:tc>
          <w:tcPr>
            <w:tcW w:w="1580" w:type="dxa"/>
          </w:tcPr>
          <w:p w14:paraId="5151830F" w14:textId="0DCB131F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Attori Primari</w:t>
            </w:r>
          </w:p>
        </w:tc>
        <w:tc>
          <w:tcPr>
            <w:tcW w:w="1204" w:type="dxa"/>
          </w:tcPr>
          <w:p w14:paraId="3F1DAB1E" w14:textId="4B04C4EA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Attori Secondari</w:t>
            </w:r>
          </w:p>
        </w:tc>
        <w:tc>
          <w:tcPr>
            <w:tcW w:w="3708" w:type="dxa"/>
          </w:tcPr>
          <w:p w14:paraId="703A817A" w14:textId="79F52422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Incl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Ext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6" w:type="dxa"/>
          </w:tcPr>
          <w:p w14:paraId="0F860E86" w14:textId="04039D9C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Requisiti corr.</w:t>
            </w:r>
          </w:p>
        </w:tc>
      </w:tr>
      <w:tr w:rsidR="00C154D5" w14:paraId="3E058C49" w14:textId="77777777" w:rsidTr="003C38E7">
        <w:tc>
          <w:tcPr>
            <w:tcW w:w="3253" w:type="dxa"/>
          </w:tcPr>
          <w:p w14:paraId="394CD92F" w14:textId="77777777" w:rsid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UC1:</w:t>
            </w:r>
          </w:p>
          <w:p w14:paraId="6E64F4A6" w14:textId="5E6915FF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>egistrazioneCapiFarmacia</w:t>
            </w:r>
            <w:proofErr w:type="spellEnd"/>
          </w:p>
        </w:tc>
        <w:tc>
          <w:tcPr>
            <w:tcW w:w="1580" w:type="dxa"/>
          </w:tcPr>
          <w:p w14:paraId="320A78F8" w14:textId="401EB1CC" w:rsidR="005C1325" w:rsidRPr="005C1325" w:rsidRDefault="005B1F8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Dirigente</w:t>
            </w:r>
          </w:p>
        </w:tc>
        <w:tc>
          <w:tcPr>
            <w:tcW w:w="1204" w:type="dxa"/>
          </w:tcPr>
          <w:p w14:paraId="56CF94E3" w14:textId="36D8E79E" w:rsidR="005C1325" w:rsidRPr="005C1325" w:rsidRDefault="005C1325" w:rsidP="008F5F91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748FBDA6" w14:textId="6E77EB90" w:rsidR="005C1325" w:rsidRPr="005C1325" w:rsidRDefault="008F5F91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InviaCredenziali</w:t>
            </w:r>
            <w:proofErr w:type="spellEnd"/>
          </w:p>
        </w:tc>
        <w:tc>
          <w:tcPr>
            <w:tcW w:w="236" w:type="dxa"/>
          </w:tcPr>
          <w:p w14:paraId="496B8CCE" w14:textId="0C9503DA" w:rsidR="005C1325" w:rsidRPr="005C1325" w:rsidRDefault="00FC6C5E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RF01</w:t>
            </w:r>
            <w:r w:rsidR="005A100C">
              <w:rPr>
                <w:color w:val="000000" w:themeColor="text1"/>
                <w:sz w:val="24"/>
                <w:szCs w:val="24"/>
              </w:rPr>
              <w:t xml:space="preserve"> RF1</w:t>
            </w:r>
            <w:r w:rsidR="00931B6A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C154D5" w14:paraId="07445C0C" w14:textId="77777777" w:rsidTr="003C38E7">
        <w:tc>
          <w:tcPr>
            <w:tcW w:w="3253" w:type="dxa"/>
          </w:tcPr>
          <w:p w14:paraId="75E39100" w14:textId="007DD2D3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UC2: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>egistrazioneFarmacisti</w:t>
            </w:r>
            <w:proofErr w:type="spellEnd"/>
          </w:p>
        </w:tc>
        <w:tc>
          <w:tcPr>
            <w:tcW w:w="1580" w:type="dxa"/>
          </w:tcPr>
          <w:p w14:paraId="363EADF4" w14:textId="6CA925A1" w:rsidR="005C1325" w:rsidRPr="005C1325" w:rsidRDefault="005B1F8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CapoFarmacia</w:t>
            </w:r>
            <w:proofErr w:type="spellEnd"/>
          </w:p>
        </w:tc>
        <w:tc>
          <w:tcPr>
            <w:tcW w:w="1204" w:type="dxa"/>
          </w:tcPr>
          <w:p w14:paraId="1DA43459" w14:textId="57EC0755" w:rsidR="005C1325" w:rsidRPr="005C1325" w:rsidRDefault="005C1325" w:rsidP="008F5F91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F78F17B" w14:textId="1F3588AD" w:rsidR="005C1325" w:rsidRPr="005C1325" w:rsidRDefault="00B443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InviaCredenziali</w:t>
            </w:r>
            <w:proofErr w:type="spellEnd"/>
          </w:p>
        </w:tc>
        <w:tc>
          <w:tcPr>
            <w:tcW w:w="236" w:type="dxa"/>
          </w:tcPr>
          <w:p w14:paraId="1DD4C989" w14:textId="0C285AA7" w:rsidR="005C1325" w:rsidRPr="005C1325" w:rsidRDefault="00FC6C5E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RF02</w:t>
            </w:r>
            <w:r w:rsidR="0023356E">
              <w:rPr>
                <w:color w:val="000000" w:themeColor="text1"/>
                <w:sz w:val="24"/>
                <w:szCs w:val="24"/>
              </w:rPr>
              <w:t xml:space="preserve"> RF1</w:t>
            </w:r>
            <w:r w:rsidR="00931B6A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C154D5" w14:paraId="497DF7B4" w14:textId="77777777" w:rsidTr="003C38E7">
        <w:tc>
          <w:tcPr>
            <w:tcW w:w="3253" w:type="dxa"/>
          </w:tcPr>
          <w:p w14:paraId="35608D55" w14:textId="77777777" w:rsid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UC3:</w:t>
            </w:r>
          </w:p>
          <w:p w14:paraId="648BF294" w14:textId="33132DA0" w:rsidR="005C1325" w:rsidRPr="005C1325" w:rsidRDefault="00A41019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Prenotazione</w:t>
            </w:r>
          </w:p>
        </w:tc>
        <w:tc>
          <w:tcPr>
            <w:tcW w:w="1580" w:type="dxa"/>
          </w:tcPr>
          <w:p w14:paraId="67E5F6C6" w14:textId="6F43A06E" w:rsidR="005C1325" w:rsidRPr="005C1325" w:rsidRDefault="00B443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1204" w:type="dxa"/>
          </w:tcPr>
          <w:p w14:paraId="7C38F00E" w14:textId="77777777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2F5E3908" w14:textId="03B7E1EA" w:rsidR="005C1325" w:rsidRPr="005C1325" w:rsidRDefault="0008602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InviaRiepilogo</w:t>
            </w:r>
            <w:proofErr w:type="spellEnd"/>
          </w:p>
        </w:tc>
        <w:tc>
          <w:tcPr>
            <w:tcW w:w="236" w:type="dxa"/>
          </w:tcPr>
          <w:p w14:paraId="31C08B1B" w14:textId="77777777" w:rsidR="005C1325" w:rsidRDefault="00FC6C5E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RF03</w:t>
            </w:r>
          </w:p>
          <w:p w14:paraId="4CBEA99E" w14:textId="573F567C" w:rsidR="002A361F" w:rsidRPr="005C1325" w:rsidRDefault="002A361F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931B6A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C154D5" w14:paraId="783DCB1A" w14:textId="77777777" w:rsidTr="003C38E7">
        <w:tc>
          <w:tcPr>
            <w:tcW w:w="3253" w:type="dxa"/>
          </w:tcPr>
          <w:p w14:paraId="6E5693FA" w14:textId="77777777" w:rsid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UC4:</w:t>
            </w:r>
          </w:p>
          <w:p w14:paraId="00947E0D" w14:textId="5C9FFE11" w:rsidR="005C1325" w:rsidRPr="005C1325" w:rsidRDefault="005C1325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Definire</w:t>
            </w: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>urniFarmacisti</w:t>
            </w:r>
            <w:proofErr w:type="spellEnd"/>
          </w:p>
        </w:tc>
        <w:tc>
          <w:tcPr>
            <w:tcW w:w="1580" w:type="dxa"/>
          </w:tcPr>
          <w:p w14:paraId="5BB45B0A" w14:textId="1609E841" w:rsidR="005C1325" w:rsidRPr="005C1325" w:rsidRDefault="00B443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CapoFarmacia</w:t>
            </w:r>
            <w:proofErr w:type="spellEnd"/>
          </w:p>
        </w:tc>
        <w:tc>
          <w:tcPr>
            <w:tcW w:w="1204" w:type="dxa"/>
          </w:tcPr>
          <w:p w14:paraId="31156FD1" w14:textId="77777777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1E6F7A6C" w14:textId="77777777" w:rsidR="005C1325" w:rsidRPr="005C1325" w:rsidRDefault="005C1325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B83E60" w14:textId="1C6CFD06" w:rsidR="005B1F84" w:rsidRPr="005C1325" w:rsidRDefault="005A100C" w:rsidP="005A100C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RF04</w:t>
            </w:r>
          </w:p>
        </w:tc>
      </w:tr>
      <w:tr w:rsidR="00694EED" w14:paraId="3C2EFA39" w14:textId="77777777" w:rsidTr="003C38E7">
        <w:tc>
          <w:tcPr>
            <w:tcW w:w="3253" w:type="dxa"/>
          </w:tcPr>
          <w:p w14:paraId="1467EA7F" w14:textId="0FE17F5B" w:rsidR="00694EED" w:rsidRDefault="00694EE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UC:0</w:t>
            </w:r>
            <w:r w:rsidR="006B2842">
              <w:rPr>
                <w:color w:val="000000" w:themeColor="text1"/>
                <w:sz w:val="24"/>
                <w:szCs w:val="24"/>
              </w:rPr>
              <w:t>5</w:t>
            </w:r>
          </w:p>
          <w:p w14:paraId="40FCCE7C" w14:textId="5098B780" w:rsidR="00694EED" w:rsidRDefault="00694EE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InviaRiepilogo</w:t>
            </w:r>
            <w:proofErr w:type="spellEnd"/>
          </w:p>
        </w:tc>
        <w:tc>
          <w:tcPr>
            <w:tcW w:w="1580" w:type="dxa"/>
          </w:tcPr>
          <w:p w14:paraId="3D8A4D47" w14:textId="6E3407C8" w:rsidR="00694EED" w:rsidRDefault="00694EE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DC37BA6" w14:textId="74B7C651" w:rsidR="00694EED" w:rsidRPr="005C1325" w:rsidRDefault="00E1231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Servizio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708" w:type="dxa"/>
          </w:tcPr>
          <w:p w14:paraId="1C0E305B" w14:textId="77777777" w:rsidR="00694EED" w:rsidRDefault="00694EE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Include</w:t>
            </w:r>
          </w:p>
          <w:p w14:paraId="55A35D27" w14:textId="6FFFBE11" w:rsidR="00A561DF" w:rsidRDefault="002E13E5" w:rsidP="003C38E7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</w:t>
            </w:r>
            <w:r w:rsidR="00435A1D">
              <w:rPr>
                <w:color w:val="000000" w:themeColor="text1"/>
                <w:sz w:val="24"/>
                <w:szCs w:val="24"/>
              </w:rPr>
              <w:t>Disdetta</w:t>
            </w:r>
            <w:proofErr w:type="spellEnd"/>
          </w:p>
          <w:p w14:paraId="1C1E36FE" w14:textId="77777777" w:rsidR="003C38E7" w:rsidRDefault="003C38E7" w:rsidP="003C38E7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F6B8DDC" w14:textId="4327F593" w:rsidR="00A561DF" w:rsidRPr="005C1325" w:rsidRDefault="00A561DF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Incluso in </w:t>
            </w:r>
            <w:r w:rsidR="003C38E7" w:rsidRPr="003C38E7">
              <w:rPr>
                <w:color w:val="000000" w:themeColor="text1"/>
                <w:sz w:val="24"/>
                <w:szCs w:val="24"/>
              </w:rPr>
              <w:t>Prenotazione</w:t>
            </w:r>
          </w:p>
        </w:tc>
        <w:tc>
          <w:tcPr>
            <w:tcW w:w="236" w:type="dxa"/>
          </w:tcPr>
          <w:p w14:paraId="6C2E02D1" w14:textId="52F4E392" w:rsidR="002A361F" w:rsidRDefault="00F250AA" w:rsidP="00787B1A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3C38E7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3C38E7" w14:paraId="19F9A714" w14:textId="77777777" w:rsidTr="003C38E7">
        <w:tc>
          <w:tcPr>
            <w:tcW w:w="3253" w:type="dxa"/>
          </w:tcPr>
          <w:p w14:paraId="19863CDA" w14:textId="12C191DD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490FA2F5" w14:textId="46657204" w:rsidR="0019795C" w:rsidRDefault="00435A1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InviaDi</w:t>
            </w:r>
            <w:r w:rsidR="00602082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detta</w:t>
            </w:r>
            <w:proofErr w:type="spellEnd"/>
          </w:p>
        </w:tc>
        <w:tc>
          <w:tcPr>
            <w:tcW w:w="1580" w:type="dxa"/>
          </w:tcPr>
          <w:p w14:paraId="77EB7D59" w14:textId="7288E57A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1204" w:type="dxa"/>
          </w:tcPr>
          <w:p w14:paraId="2034B233" w14:textId="51A41BCB" w:rsidR="0019795C" w:rsidRPr="005C1325" w:rsidRDefault="00694EE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Servizio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708" w:type="dxa"/>
          </w:tcPr>
          <w:p w14:paraId="20A5138A" w14:textId="3AA5D9B6" w:rsidR="00694EED" w:rsidRPr="005C1325" w:rsidRDefault="00124A94" w:rsidP="00694EED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Incluso 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InviaRiepilogo</w:t>
            </w:r>
            <w:proofErr w:type="spellEnd"/>
          </w:p>
        </w:tc>
        <w:tc>
          <w:tcPr>
            <w:tcW w:w="236" w:type="dxa"/>
          </w:tcPr>
          <w:p w14:paraId="77EB53C5" w14:textId="19F2CDAF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787B1A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435A1D" w14:paraId="3D924B1D" w14:textId="77777777" w:rsidTr="003C38E7">
        <w:tc>
          <w:tcPr>
            <w:tcW w:w="3253" w:type="dxa"/>
          </w:tcPr>
          <w:p w14:paraId="1C6EEEC2" w14:textId="77777777" w:rsidR="00435A1D" w:rsidRDefault="00435A1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UC15:</w:t>
            </w:r>
          </w:p>
          <w:p w14:paraId="1BE44563" w14:textId="51C96E5B" w:rsidR="00435A1D" w:rsidRDefault="00435A1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Annullamento</w:t>
            </w:r>
          </w:p>
        </w:tc>
        <w:tc>
          <w:tcPr>
            <w:tcW w:w="1580" w:type="dxa"/>
          </w:tcPr>
          <w:p w14:paraId="1F46B617" w14:textId="48125A11" w:rsidR="00435A1D" w:rsidRDefault="00435A1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CapoFarmacia</w:t>
            </w:r>
            <w:proofErr w:type="spellEnd"/>
          </w:p>
        </w:tc>
        <w:tc>
          <w:tcPr>
            <w:tcW w:w="1204" w:type="dxa"/>
          </w:tcPr>
          <w:p w14:paraId="76C46300" w14:textId="77777777" w:rsidR="00435A1D" w:rsidRDefault="00435A1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6716DE40" w14:textId="77777777" w:rsidR="00435A1D" w:rsidRPr="005C1325" w:rsidRDefault="00435A1D" w:rsidP="00694EED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5922A0" w14:textId="17CB3CBF" w:rsidR="00435A1D" w:rsidRDefault="00787B1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RF06</w:t>
            </w:r>
          </w:p>
        </w:tc>
      </w:tr>
      <w:tr w:rsidR="003C38E7" w14:paraId="61FD4FB7" w14:textId="77777777" w:rsidTr="003C38E7">
        <w:tc>
          <w:tcPr>
            <w:tcW w:w="3253" w:type="dxa"/>
          </w:tcPr>
          <w:p w14:paraId="58EF3BF3" w14:textId="437C6DED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07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0E2B2EA8" w14:textId="00FB677A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z w:val="24"/>
                <w:szCs w:val="24"/>
              </w:rPr>
              <w:t>ppuntamenti</w:t>
            </w:r>
            <w:proofErr w:type="spellEnd"/>
          </w:p>
        </w:tc>
        <w:tc>
          <w:tcPr>
            <w:tcW w:w="1580" w:type="dxa"/>
          </w:tcPr>
          <w:p w14:paraId="29A98E91" w14:textId="3240DF2B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Farmacista</w:t>
            </w:r>
          </w:p>
        </w:tc>
        <w:tc>
          <w:tcPr>
            <w:tcW w:w="1204" w:type="dxa"/>
          </w:tcPr>
          <w:p w14:paraId="68CF189B" w14:textId="11112671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Stampante</w:t>
            </w:r>
          </w:p>
        </w:tc>
        <w:tc>
          <w:tcPr>
            <w:tcW w:w="3708" w:type="dxa"/>
          </w:tcPr>
          <w:p w14:paraId="6BEFDA88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6B9F86A5" w14:textId="25E5D729" w:rsidR="00B078B4" w:rsidRPr="005C1325" w:rsidRDefault="005A100C" w:rsidP="00FC6C5E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</w:t>
            </w:r>
            <w:r w:rsidR="006B2842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3C38E7" w14:paraId="2E199B47" w14:textId="77777777" w:rsidTr="003C38E7">
        <w:tc>
          <w:tcPr>
            <w:tcW w:w="3253" w:type="dxa"/>
          </w:tcPr>
          <w:p w14:paraId="497DE36B" w14:textId="1791ED20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08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4562D46A" w14:textId="05B83964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Registrazione</w:t>
            </w: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color w:val="000000" w:themeColor="text1"/>
                <w:sz w:val="24"/>
                <w:szCs w:val="24"/>
              </w:rPr>
              <w:t>ati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z w:val="24"/>
                <w:szCs w:val="24"/>
              </w:rPr>
              <w:t>mnestici</w:t>
            </w:r>
            <w:proofErr w:type="spellEnd"/>
          </w:p>
        </w:tc>
        <w:tc>
          <w:tcPr>
            <w:tcW w:w="1580" w:type="dxa"/>
          </w:tcPr>
          <w:p w14:paraId="7B7BAEA9" w14:textId="5412B109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Farmacista</w:t>
            </w:r>
          </w:p>
        </w:tc>
        <w:tc>
          <w:tcPr>
            <w:tcW w:w="1204" w:type="dxa"/>
          </w:tcPr>
          <w:p w14:paraId="52E88686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D7DA98F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18DE957D" w14:textId="19C66FA3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</w:t>
            </w:r>
            <w:r w:rsidR="006B2842">
              <w:rPr>
                <w:color w:val="000000" w:themeColor="text1"/>
                <w:sz w:val="24"/>
                <w:szCs w:val="24"/>
              </w:rPr>
              <w:t>08</w:t>
            </w:r>
          </w:p>
        </w:tc>
      </w:tr>
      <w:tr w:rsidR="003C38E7" w14:paraId="17409063" w14:textId="77777777" w:rsidTr="003C38E7">
        <w:tc>
          <w:tcPr>
            <w:tcW w:w="3253" w:type="dxa"/>
          </w:tcPr>
          <w:p w14:paraId="02DF1375" w14:textId="544297CD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  <w:r w:rsidR="006B2842">
              <w:rPr>
                <w:color w:val="000000" w:themeColor="text1"/>
                <w:sz w:val="24"/>
                <w:szCs w:val="24"/>
              </w:rPr>
              <w:t>09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2A7B9CE5" w14:textId="5F875EB0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Registrazione</w:t>
            </w: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sito</w:t>
            </w:r>
            <w:r>
              <w:rPr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accinazione</w:t>
            </w:r>
            <w:proofErr w:type="spellEnd"/>
          </w:p>
        </w:tc>
        <w:tc>
          <w:tcPr>
            <w:tcW w:w="1580" w:type="dxa"/>
          </w:tcPr>
          <w:p w14:paraId="633EB456" w14:textId="6962922F" w:rsidR="0019795C" w:rsidRPr="005C1325" w:rsidRDefault="00B078B4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Farmacista</w:t>
            </w:r>
          </w:p>
        </w:tc>
        <w:tc>
          <w:tcPr>
            <w:tcW w:w="1204" w:type="dxa"/>
          </w:tcPr>
          <w:p w14:paraId="77993B74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4C8AC6C7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F8A0E1" w14:textId="6CB583B9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</w:t>
            </w:r>
            <w:r w:rsidR="006B2842">
              <w:rPr>
                <w:color w:val="000000" w:themeColor="text1"/>
                <w:sz w:val="24"/>
                <w:szCs w:val="24"/>
              </w:rPr>
              <w:t>09</w:t>
            </w:r>
          </w:p>
        </w:tc>
      </w:tr>
      <w:tr w:rsidR="003C38E7" w14:paraId="5711B84C" w14:textId="77777777" w:rsidTr="003C38E7">
        <w:tc>
          <w:tcPr>
            <w:tcW w:w="3253" w:type="dxa"/>
          </w:tcPr>
          <w:p w14:paraId="4F020BAC" w14:textId="5318022A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294D416E" w14:textId="486C62E8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</w:t>
            </w:r>
            <w:r w:rsidR="003D6331">
              <w:rPr>
                <w:color w:val="000000" w:themeColor="text1"/>
                <w:sz w:val="24"/>
                <w:szCs w:val="24"/>
              </w:rPr>
              <w:t>Sett</w:t>
            </w:r>
            <w:proofErr w:type="spellEnd"/>
          </w:p>
        </w:tc>
        <w:tc>
          <w:tcPr>
            <w:tcW w:w="1580" w:type="dxa"/>
          </w:tcPr>
          <w:p w14:paraId="13D3D3C8" w14:textId="75178924" w:rsidR="0019795C" w:rsidRPr="005C1325" w:rsidRDefault="000426D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407069B0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3934A19" w14:textId="544E1761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348E6DA9" w14:textId="1BA19473" w:rsidR="0019795C" w:rsidRPr="005C1325" w:rsidRDefault="005A100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</w:t>
            </w:r>
            <w:r w:rsidR="006B2842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C38E7" w14:paraId="0F1B9904" w14:textId="77777777" w:rsidTr="003C38E7">
        <w:tc>
          <w:tcPr>
            <w:tcW w:w="3253" w:type="dxa"/>
          </w:tcPr>
          <w:p w14:paraId="03B6DA6F" w14:textId="41D8C596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7DB8875F" w14:textId="07954157" w:rsidR="0019795C" w:rsidRDefault="0019795C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GeneraReportMe</w:t>
            </w:r>
            <w:r>
              <w:rPr>
                <w:color w:val="000000" w:themeColor="text1"/>
                <w:sz w:val="24"/>
                <w:szCs w:val="24"/>
              </w:rPr>
              <w:t>n</w:t>
            </w:r>
            <w:r w:rsidR="005F6806">
              <w:rPr>
                <w:color w:val="000000" w:themeColor="text1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80" w:type="dxa"/>
          </w:tcPr>
          <w:p w14:paraId="2B2E50A2" w14:textId="6F2ABD68" w:rsidR="0019795C" w:rsidRPr="005C1325" w:rsidRDefault="000426D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2AD819C4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F612F8C" w14:textId="77777777" w:rsidR="0019795C" w:rsidRPr="005C1325" w:rsidRDefault="0019795C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0E69E24F" w14:textId="6C88A10B" w:rsidR="006B2842" w:rsidRPr="005C1325" w:rsidRDefault="005A100C" w:rsidP="006B2842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</w:t>
            </w:r>
            <w:r w:rsidR="006B2842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B44822" w14:paraId="09DD7D43" w14:textId="77777777" w:rsidTr="003C38E7">
        <w:tc>
          <w:tcPr>
            <w:tcW w:w="3253" w:type="dxa"/>
          </w:tcPr>
          <w:p w14:paraId="17ECC6B4" w14:textId="09614908" w:rsidR="00B44822" w:rsidRDefault="00B44822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45083A2A" w14:textId="154D4B07" w:rsidR="00B44822" w:rsidRDefault="00B44822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InviaCredenziali</w:t>
            </w:r>
            <w:proofErr w:type="spellEnd"/>
          </w:p>
        </w:tc>
        <w:tc>
          <w:tcPr>
            <w:tcW w:w="1580" w:type="dxa"/>
          </w:tcPr>
          <w:p w14:paraId="67AC2F01" w14:textId="10ACA416" w:rsidR="00B44822" w:rsidRDefault="00B4482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39419B8" w14:textId="5E39881E" w:rsidR="00B44822" w:rsidRPr="005C1325" w:rsidRDefault="00B4482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Servizio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708" w:type="dxa"/>
          </w:tcPr>
          <w:p w14:paraId="46268ABE" w14:textId="77777777" w:rsidR="00592DCC" w:rsidRDefault="00592DCC" w:rsidP="00592DCC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Incluso 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RegistrazioneCapiFarmacia</w:t>
            </w:r>
            <w:proofErr w:type="spellEnd"/>
          </w:p>
          <w:p w14:paraId="73AB984F" w14:textId="54D1DBC3" w:rsidR="009C22B7" w:rsidRPr="005C1325" w:rsidRDefault="009C22B7" w:rsidP="00592DCC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RegistrazioneFarmacisti</w:t>
            </w:r>
            <w:proofErr w:type="spellEnd"/>
          </w:p>
        </w:tc>
        <w:tc>
          <w:tcPr>
            <w:tcW w:w="236" w:type="dxa"/>
          </w:tcPr>
          <w:p w14:paraId="18FF0131" w14:textId="50EEF01E" w:rsidR="00B44822" w:rsidRDefault="00B4482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</w:t>
            </w:r>
            <w:r w:rsidR="006B2842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5961B3" w14:paraId="1F779976" w14:textId="77777777" w:rsidTr="003C38E7">
        <w:tc>
          <w:tcPr>
            <w:tcW w:w="3253" w:type="dxa"/>
          </w:tcPr>
          <w:p w14:paraId="4B15535D" w14:textId="69BB01A3" w:rsidR="005961B3" w:rsidRDefault="005961B3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</w:t>
            </w:r>
            <w:r w:rsidR="006B2842"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3E1A8580" w14:textId="57E8381B" w:rsidR="005961B3" w:rsidRDefault="005961B3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</w:t>
            </w:r>
            <w:r w:rsidR="000E5A98">
              <w:rPr>
                <w:color w:val="000000" w:themeColor="text1"/>
                <w:sz w:val="24"/>
                <w:szCs w:val="24"/>
              </w:rPr>
              <w:t>Turni</w:t>
            </w:r>
            <w:proofErr w:type="spellEnd"/>
          </w:p>
        </w:tc>
        <w:tc>
          <w:tcPr>
            <w:tcW w:w="1580" w:type="dxa"/>
          </w:tcPr>
          <w:p w14:paraId="1A805FC9" w14:textId="075EC4A1" w:rsidR="005961B3" w:rsidRDefault="00580559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49E76528" w14:textId="77777777" w:rsidR="005961B3" w:rsidRDefault="005961B3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4D207FC7" w14:textId="77777777" w:rsidR="005961B3" w:rsidRPr="005C1325" w:rsidRDefault="005961B3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72D2E3BC" w14:textId="2D6B0BAC" w:rsidR="005961B3" w:rsidRDefault="006B284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RF13</w:t>
            </w:r>
          </w:p>
        </w:tc>
      </w:tr>
      <w:tr w:rsidR="00AB2947" w14:paraId="13379849" w14:textId="77777777" w:rsidTr="003C38E7">
        <w:tc>
          <w:tcPr>
            <w:tcW w:w="3253" w:type="dxa"/>
          </w:tcPr>
          <w:p w14:paraId="5B790F88" w14:textId="77777777" w:rsidR="00AB2947" w:rsidRDefault="00AF50F8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UC14:</w:t>
            </w:r>
          </w:p>
          <w:p w14:paraId="673F5BA5" w14:textId="71DE1714" w:rsidR="00AF50F8" w:rsidRDefault="00AF50F8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Liquidazione</w:t>
            </w:r>
          </w:p>
        </w:tc>
        <w:tc>
          <w:tcPr>
            <w:tcW w:w="1580" w:type="dxa"/>
          </w:tcPr>
          <w:p w14:paraId="04ABAE9F" w14:textId="77777777" w:rsidR="00AB2947" w:rsidRDefault="00AB2947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956CFE5" w14:textId="77777777" w:rsidR="00AB2947" w:rsidRDefault="00AB2947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22725EA2" w14:textId="016D6963" w:rsidR="00AB2947" w:rsidRPr="005C1325" w:rsidRDefault="00AF50F8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Estensione 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GeneraReportTurni</w:t>
            </w:r>
            <w:proofErr w:type="spellEnd"/>
          </w:p>
        </w:tc>
        <w:tc>
          <w:tcPr>
            <w:tcW w:w="236" w:type="dxa"/>
          </w:tcPr>
          <w:p w14:paraId="18A5298C" w14:textId="12C4815D" w:rsidR="00AB2947" w:rsidRDefault="00EF6D12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RF14</w:t>
            </w:r>
          </w:p>
        </w:tc>
      </w:tr>
      <w:tr w:rsidR="0083197D" w14:paraId="3B26A304" w14:textId="77777777" w:rsidTr="003C38E7">
        <w:tc>
          <w:tcPr>
            <w:tcW w:w="3253" w:type="dxa"/>
          </w:tcPr>
          <w:p w14:paraId="4AFD1F94" w14:textId="77777777" w:rsidR="0083197D" w:rsidRDefault="0083197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UC15:</w:t>
            </w:r>
          </w:p>
          <w:p w14:paraId="04110179" w14:textId="6590AC02" w:rsidR="0083197D" w:rsidRDefault="0083197D" w:rsidP="005B1F84">
            <w:pPr>
              <w:tabs>
                <w:tab w:val="left" w:pos="3236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GeneraReport</w:t>
            </w:r>
            <w:proofErr w:type="spellEnd"/>
          </w:p>
        </w:tc>
        <w:tc>
          <w:tcPr>
            <w:tcW w:w="1580" w:type="dxa"/>
          </w:tcPr>
          <w:p w14:paraId="1B723EF3" w14:textId="625AA893" w:rsidR="0083197D" w:rsidRDefault="00A570E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</w:t>
            </w:r>
          </w:p>
        </w:tc>
        <w:tc>
          <w:tcPr>
            <w:tcW w:w="1204" w:type="dxa"/>
          </w:tcPr>
          <w:p w14:paraId="08E5A867" w14:textId="77777777" w:rsidR="0083197D" w:rsidRDefault="0083197D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dxa"/>
          </w:tcPr>
          <w:p w14:paraId="6D7A2CC4" w14:textId="5C61F534" w:rsidR="0083197D" w:rsidRDefault="00A570EA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Generalizzazione 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GeneraReport</w:t>
            </w:r>
            <w:r>
              <w:rPr>
                <w:color w:val="000000" w:themeColor="text1"/>
                <w:sz w:val="24"/>
                <w:szCs w:val="24"/>
              </w:rPr>
              <w:t>Sett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GeneraReportMens</w:t>
            </w:r>
            <w:proofErr w:type="spellEnd"/>
          </w:p>
        </w:tc>
        <w:tc>
          <w:tcPr>
            <w:tcW w:w="236" w:type="dxa"/>
          </w:tcPr>
          <w:p w14:paraId="3FACD7D6" w14:textId="77777777" w:rsidR="0083197D" w:rsidRDefault="00D74366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RF10</w:t>
            </w:r>
          </w:p>
          <w:p w14:paraId="031441A2" w14:textId="296D6EA6" w:rsidR="00D74366" w:rsidRDefault="00D74366" w:rsidP="005B1F84">
            <w:pPr>
              <w:tabs>
                <w:tab w:val="left" w:pos="32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RF11</w:t>
            </w:r>
          </w:p>
        </w:tc>
      </w:tr>
    </w:tbl>
    <w:p w14:paraId="7A431FF8" w14:textId="7EBE2F1F" w:rsidR="00B078B4" w:rsidRPr="00B078B4" w:rsidRDefault="00B078B4" w:rsidP="005C1325">
      <w:pPr>
        <w:tabs>
          <w:tab w:val="left" w:pos="3236"/>
        </w:tabs>
        <w:rPr>
          <w:color w:val="000000" w:themeColor="text1"/>
          <w:sz w:val="24"/>
          <w:szCs w:val="24"/>
        </w:rPr>
      </w:pPr>
    </w:p>
    <w:sectPr w:rsidR="00B078B4" w:rsidRPr="00B078B4">
      <w:type w:val="continuous"/>
      <w:pgSz w:w="11900" w:h="16850"/>
      <w:pgMar w:top="13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ACC"/>
    <w:multiLevelType w:val="hybridMultilevel"/>
    <w:tmpl w:val="2C923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6EC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EB03BA6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0F87681D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18AC2188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2C0B546C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3B637CC7"/>
    <w:multiLevelType w:val="hybridMultilevel"/>
    <w:tmpl w:val="5E520AA0"/>
    <w:lvl w:ilvl="0" w:tplc="0410000F">
      <w:start w:val="1"/>
      <w:numFmt w:val="decimal"/>
      <w:lvlText w:val="%1."/>
      <w:lvlJc w:val="left"/>
      <w:pPr>
        <w:ind w:left="833" w:hanging="360"/>
      </w:pPr>
    </w:lvl>
    <w:lvl w:ilvl="1" w:tplc="04100019" w:tentative="1">
      <w:start w:val="1"/>
      <w:numFmt w:val="lowerLetter"/>
      <w:lvlText w:val="%2."/>
      <w:lvlJc w:val="left"/>
      <w:pPr>
        <w:ind w:left="1553" w:hanging="360"/>
      </w:pPr>
    </w:lvl>
    <w:lvl w:ilvl="2" w:tplc="0410001B" w:tentative="1">
      <w:start w:val="1"/>
      <w:numFmt w:val="lowerRoman"/>
      <w:lvlText w:val="%3."/>
      <w:lvlJc w:val="right"/>
      <w:pPr>
        <w:ind w:left="2273" w:hanging="180"/>
      </w:pPr>
    </w:lvl>
    <w:lvl w:ilvl="3" w:tplc="0410000F" w:tentative="1">
      <w:start w:val="1"/>
      <w:numFmt w:val="decimal"/>
      <w:lvlText w:val="%4."/>
      <w:lvlJc w:val="left"/>
      <w:pPr>
        <w:ind w:left="2993" w:hanging="360"/>
      </w:pPr>
    </w:lvl>
    <w:lvl w:ilvl="4" w:tplc="04100019" w:tentative="1">
      <w:start w:val="1"/>
      <w:numFmt w:val="lowerLetter"/>
      <w:lvlText w:val="%5."/>
      <w:lvlJc w:val="left"/>
      <w:pPr>
        <w:ind w:left="3713" w:hanging="360"/>
      </w:pPr>
    </w:lvl>
    <w:lvl w:ilvl="5" w:tplc="0410001B" w:tentative="1">
      <w:start w:val="1"/>
      <w:numFmt w:val="lowerRoman"/>
      <w:lvlText w:val="%6."/>
      <w:lvlJc w:val="right"/>
      <w:pPr>
        <w:ind w:left="4433" w:hanging="180"/>
      </w:pPr>
    </w:lvl>
    <w:lvl w:ilvl="6" w:tplc="0410000F" w:tentative="1">
      <w:start w:val="1"/>
      <w:numFmt w:val="decimal"/>
      <w:lvlText w:val="%7."/>
      <w:lvlJc w:val="left"/>
      <w:pPr>
        <w:ind w:left="5153" w:hanging="360"/>
      </w:pPr>
    </w:lvl>
    <w:lvl w:ilvl="7" w:tplc="04100019" w:tentative="1">
      <w:start w:val="1"/>
      <w:numFmt w:val="lowerLetter"/>
      <w:lvlText w:val="%8."/>
      <w:lvlJc w:val="left"/>
      <w:pPr>
        <w:ind w:left="5873" w:hanging="360"/>
      </w:pPr>
    </w:lvl>
    <w:lvl w:ilvl="8" w:tplc="0410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FC62BC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3E6E55CD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1EB2211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429A5C25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4750168E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AFE3F6F"/>
    <w:multiLevelType w:val="hybridMultilevel"/>
    <w:tmpl w:val="8F485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A03AC"/>
    <w:multiLevelType w:val="hybridMultilevel"/>
    <w:tmpl w:val="0C6E4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4C8"/>
    <w:multiLevelType w:val="hybridMultilevel"/>
    <w:tmpl w:val="D04A1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E1DAF"/>
    <w:multiLevelType w:val="hybridMultilevel"/>
    <w:tmpl w:val="13A64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25AB0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7FA3545B"/>
    <w:multiLevelType w:val="hybridMultilevel"/>
    <w:tmpl w:val="5E520AA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1772703790">
    <w:abstractNumId w:val="6"/>
  </w:num>
  <w:num w:numId="2" w16cid:durableId="570966488">
    <w:abstractNumId w:val="4"/>
  </w:num>
  <w:num w:numId="3" w16cid:durableId="1638602576">
    <w:abstractNumId w:val="8"/>
  </w:num>
  <w:num w:numId="4" w16cid:durableId="1801604487">
    <w:abstractNumId w:val="16"/>
  </w:num>
  <w:num w:numId="5" w16cid:durableId="1127893336">
    <w:abstractNumId w:val="1"/>
  </w:num>
  <w:num w:numId="6" w16cid:durableId="1396706645">
    <w:abstractNumId w:val="10"/>
  </w:num>
  <w:num w:numId="7" w16cid:durableId="1957252388">
    <w:abstractNumId w:val="5"/>
  </w:num>
  <w:num w:numId="8" w16cid:durableId="1203466">
    <w:abstractNumId w:val="3"/>
  </w:num>
  <w:num w:numId="9" w16cid:durableId="629629428">
    <w:abstractNumId w:val="9"/>
  </w:num>
  <w:num w:numId="10" w16cid:durableId="1558280654">
    <w:abstractNumId w:val="17"/>
  </w:num>
  <w:num w:numId="11" w16cid:durableId="541282500">
    <w:abstractNumId w:val="7"/>
  </w:num>
  <w:num w:numId="12" w16cid:durableId="1891845941">
    <w:abstractNumId w:val="11"/>
  </w:num>
  <w:num w:numId="13" w16cid:durableId="571625057">
    <w:abstractNumId w:val="2"/>
  </w:num>
  <w:num w:numId="14" w16cid:durableId="879166195">
    <w:abstractNumId w:val="15"/>
  </w:num>
  <w:num w:numId="15" w16cid:durableId="1958444280">
    <w:abstractNumId w:val="0"/>
  </w:num>
  <w:num w:numId="16" w16cid:durableId="2114931018">
    <w:abstractNumId w:val="14"/>
  </w:num>
  <w:num w:numId="17" w16cid:durableId="242644854">
    <w:abstractNumId w:val="13"/>
  </w:num>
  <w:num w:numId="18" w16cid:durableId="1579368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oNotDisplayPageBoundaries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B"/>
    <w:rsid w:val="000276D8"/>
    <w:rsid w:val="000426DC"/>
    <w:rsid w:val="00060DD7"/>
    <w:rsid w:val="0008602C"/>
    <w:rsid w:val="000E5A98"/>
    <w:rsid w:val="001020F5"/>
    <w:rsid w:val="00124A94"/>
    <w:rsid w:val="0013153B"/>
    <w:rsid w:val="001637F2"/>
    <w:rsid w:val="001733D4"/>
    <w:rsid w:val="0019795C"/>
    <w:rsid w:val="001E5571"/>
    <w:rsid w:val="001E5E3C"/>
    <w:rsid w:val="001F3D47"/>
    <w:rsid w:val="00201359"/>
    <w:rsid w:val="0020606C"/>
    <w:rsid w:val="0023356E"/>
    <w:rsid w:val="00237AB6"/>
    <w:rsid w:val="00252DDC"/>
    <w:rsid w:val="00273A55"/>
    <w:rsid w:val="00276243"/>
    <w:rsid w:val="002A361F"/>
    <w:rsid w:val="002E13E5"/>
    <w:rsid w:val="002E15BB"/>
    <w:rsid w:val="00346404"/>
    <w:rsid w:val="00350510"/>
    <w:rsid w:val="003873B7"/>
    <w:rsid w:val="003C38E7"/>
    <w:rsid w:val="003D255B"/>
    <w:rsid w:val="003D554C"/>
    <w:rsid w:val="003D6331"/>
    <w:rsid w:val="003E1A23"/>
    <w:rsid w:val="00435A1D"/>
    <w:rsid w:val="004B7C49"/>
    <w:rsid w:val="004D5548"/>
    <w:rsid w:val="0050536E"/>
    <w:rsid w:val="00524D1F"/>
    <w:rsid w:val="00537C15"/>
    <w:rsid w:val="00551B96"/>
    <w:rsid w:val="00580559"/>
    <w:rsid w:val="00592DCC"/>
    <w:rsid w:val="005961B3"/>
    <w:rsid w:val="005A0D27"/>
    <w:rsid w:val="005A100C"/>
    <w:rsid w:val="005B1F84"/>
    <w:rsid w:val="005B5D43"/>
    <w:rsid w:val="005C1325"/>
    <w:rsid w:val="005C243B"/>
    <w:rsid w:val="005D312C"/>
    <w:rsid w:val="005E2D15"/>
    <w:rsid w:val="005F6806"/>
    <w:rsid w:val="00602082"/>
    <w:rsid w:val="00623138"/>
    <w:rsid w:val="00654C78"/>
    <w:rsid w:val="006671C2"/>
    <w:rsid w:val="00667951"/>
    <w:rsid w:val="00674830"/>
    <w:rsid w:val="00694EED"/>
    <w:rsid w:val="006B2842"/>
    <w:rsid w:val="006B33C8"/>
    <w:rsid w:val="006F2409"/>
    <w:rsid w:val="0070158C"/>
    <w:rsid w:val="00741461"/>
    <w:rsid w:val="00787B1A"/>
    <w:rsid w:val="007C0E44"/>
    <w:rsid w:val="007C56A1"/>
    <w:rsid w:val="00807D15"/>
    <w:rsid w:val="00811425"/>
    <w:rsid w:val="00815FFD"/>
    <w:rsid w:val="00824066"/>
    <w:rsid w:val="0083197D"/>
    <w:rsid w:val="00871BA9"/>
    <w:rsid w:val="008760F6"/>
    <w:rsid w:val="00894D32"/>
    <w:rsid w:val="008D018E"/>
    <w:rsid w:val="008F5F91"/>
    <w:rsid w:val="008F5FE6"/>
    <w:rsid w:val="00931B6A"/>
    <w:rsid w:val="00986B07"/>
    <w:rsid w:val="009C22B7"/>
    <w:rsid w:val="00A309C2"/>
    <w:rsid w:val="00A36790"/>
    <w:rsid w:val="00A41019"/>
    <w:rsid w:val="00A561DF"/>
    <w:rsid w:val="00A570EA"/>
    <w:rsid w:val="00A9618F"/>
    <w:rsid w:val="00AB2947"/>
    <w:rsid w:val="00AF50F8"/>
    <w:rsid w:val="00B01D48"/>
    <w:rsid w:val="00B078B4"/>
    <w:rsid w:val="00B15EFE"/>
    <w:rsid w:val="00B4437D"/>
    <w:rsid w:val="00B44822"/>
    <w:rsid w:val="00B4629A"/>
    <w:rsid w:val="00B4725D"/>
    <w:rsid w:val="00B9359F"/>
    <w:rsid w:val="00C154D5"/>
    <w:rsid w:val="00C4286F"/>
    <w:rsid w:val="00C720D7"/>
    <w:rsid w:val="00C81071"/>
    <w:rsid w:val="00CA0852"/>
    <w:rsid w:val="00CD4F04"/>
    <w:rsid w:val="00CF14ED"/>
    <w:rsid w:val="00D62A04"/>
    <w:rsid w:val="00D74366"/>
    <w:rsid w:val="00DF0F1D"/>
    <w:rsid w:val="00DF249A"/>
    <w:rsid w:val="00E1231A"/>
    <w:rsid w:val="00E64810"/>
    <w:rsid w:val="00E8053F"/>
    <w:rsid w:val="00EB2F89"/>
    <w:rsid w:val="00EE594F"/>
    <w:rsid w:val="00EF6D12"/>
    <w:rsid w:val="00F250AA"/>
    <w:rsid w:val="00F7009F"/>
    <w:rsid w:val="00F7071B"/>
    <w:rsid w:val="00FC6C5E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CBA5"/>
  <w15:docId w15:val="{A6F8617D-0FA4-4824-A0B1-247F1389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3"/>
      <w:jc w:val="both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4"/>
      <w:ind w:left="113"/>
      <w:jc w:val="both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3D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Russo</dc:creator>
  <cp:lastModifiedBy>VALERIO LISITA</cp:lastModifiedBy>
  <cp:revision>473</cp:revision>
  <dcterms:created xsi:type="dcterms:W3CDTF">2025-04-09T10:00:00Z</dcterms:created>
  <dcterms:modified xsi:type="dcterms:W3CDTF">2025-04-10T13:08:00Z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2025-04-09T00:00:00Z</vt:filetime>
  </property>
  <property fmtid="{D5CDD505-2E9C-101B-9397-08002B2CF9AE}" pid="3" name="Producer">
    <vt:lpwstr>macOS Versione 15.3.2 (Build 24D81) Quartz PDFContext, AppendMode 1.1</vt:lpwstr>
  </property>
</Properties>
</file>